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AB44A" w14:textId="76662BE1" w:rsidR="007F2F11" w:rsidRPr="00DE7C62" w:rsidDel="00DE7C62" w:rsidRDefault="00DE7C62" w:rsidP="00894248">
      <w:pPr>
        <w:jc w:val="center"/>
        <w:rPr>
          <w:del w:id="0" w:author="Hollingsworth, Alex" w:date="2019-10-26T08:17:00Z"/>
          <w:rFonts w:ascii="Times New Roman" w:hAnsi="Times New Roman" w:cs="Times New Roman"/>
          <w:b/>
          <w:rPrChange w:id="1" w:author="Hollingsworth, Alex" w:date="2019-10-26T08:24:00Z">
            <w:rPr>
              <w:del w:id="2" w:author="Hollingsworth, Alex" w:date="2019-10-26T08:17:00Z"/>
              <w:b/>
            </w:rPr>
          </w:rPrChange>
        </w:rPr>
      </w:pPr>
      <w:ins w:id="3" w:author="Hollingsworth, Alex" w:date="2019-10-26T08:17:00Z">
        <w:r w:rsidRPr="00DE7C62">
          <w:rPr>
            <w:rFonts w:ascii="Times New Roman" w:hAnsi="Times New Roman" w:cs="Times New Roman"/>
            <w:b/>
            <w:rPrChange w:id="4" w:author="Hollingsworth, Alex" w:date="2019-10-26T08:24:00Z">
              <w:rPr>
                <w:b/>
              </w:rPr>
            </w:rPrChange>
          </w:rPr>
          <w:t>States with recreational marijuana have lower rates of vaping associated lung injury</w:t>
        </w:r>
      </w:ins>
      <w:del w:id="5" w:author="Hollingsworth, Alex" w:date="2019-10-26T08:17:00Z">
        <w:r w:rsidR="00894248" w:rsidRPr="00DE7C62" w:rsidDel="00DE7C62">
          <w:rPr>
            <w:rFonts w:ascii="Times New Roman" w:hAnsi="Times New Roman" w:cs="Times New Roman"/>
            <w:b/>
            <w:rPrChange w:id="6" w:author="Hollingsworth, Alex" w:date="2019-10-26T08:24:00Z">
              <w:rPr>
                <w:b/>
              </w:rPr>
            </w:rPrChange>
          </w:rPr>
          <w:delText>Marijuana Legalization and V</w:delText>
        </w:r>
        <w:r w:rsidR="00CF52FF" w:rsidRPr="00DE7C62" w:rsidDel="00DE7C62">
          <w:rPr>
            <w:rFonts w:ascii="Times New Roman" w:hAnsi="Times New Roman" w:cs="Times New Roman"/>
            <w:b/>
            <w:rPrChange w:id="7" w:author="Hollingsworth, Alex" w:date="2019-10-26T08:24:00Z">
              <w:rPr>
                <w:b/>
              </w:rPr>
            </w:rPrChange>
          </w:rPr>
          <w:delText xml:space="preserve">aping </w:delText>
        </w:r>
        <w:r w:rsidR="001B0C45" w:rsidRPr="00DE7C62" w:rsidDel="00DE7C62">
          <w:rPr>
            <w:rFonts w:ascii="Times New Roman" w:hAnsi="Times New Roman" w:cs="Times New Roman"/>
            <w:b/>
            <w:rPrChange w:id="8" w:author="Hollingsworth, Alex" w:date="2019-10-26T08:24:00Z">
              <w:rPr>
                <w:b/>
              </w:rPr>
            </w:rPrChange>
          </w:rPr>
          <w:delText xml:space="preserve">Associated </w:delText>
        </w:r>
        <w:r w:rsidR="00CF52FF" w:rsidRPr="00DE7C62" w:rsidDel="00DE7C62">
          <w:rPr>
            <w:rFonts w:ascii="Times New Roman" w:hAnsi="Times New Roman" w:cs="Times New Roman"/>
            <w:b/>
            <w:rPrChange w:id="9" w:author="Hollingsworth, Alex" w:date="2019-10-26T08:24:00Z">
              <w:rPr>
                <w:b/>
              </w:rPr>
            </w:rPrChange>
          </w:rPr>
          <w:delText>Lung Injur</w:delText>
        </w:r>
        <w:r w:rsidR="001B0C45" w:rsidRPr="00DE7C62" w:rsidDel="00DE7C62">
          <w:rPr>
            <w:rFonts w:ascii="Times New Roman" w:hAnsi="Times New Roman" w:cs="Times New Roman"/>
            <w:b/>
            <w:rPrChange w:id="10" w:author="Hollingsworth, Alex" w:date="2019-10-26T08:24:00Z">
              <w:rPr>
                <w:b/>
              </w:rPr>
            </w:rPrChange>
          </w:rPr>
          <w:delText>ies</w:delText>
        </w:r>
      </w:del>
    </w:p>
    <w:p w14:paraId="48AE5105" w14:textId="77777777" w:rsidR="00DE7C62" w:rsidRPr="00DE7C62" w:rsidRDefault="00DE7C62" w:rsidP="00894248">
      <w:pPr>
        <w:jc w:val="center"/>
        <w:rPr>
          <w:ins w:id="11" w:author="Hollingsworth, Alex" w:date="2019-10-26T08:17:00Z"/>
          <w:rFonts w:ascii="Times New Roman" w:hAnsi="Times New Roman" w:cs="Times New Roman"/>
          <w:b/>
          <w:rPrChange w:id="12" w:author="Hollingsworth, Alex" w:date="2019-10-26T08:24:00Z">
            <w:rPr>
              <w:ins w:id="13" w:author="Hollingsworth, Alex" w:date="2019-10-26T08:17:00Z"/>
              <w:b/>
            </w:rPr>
          </w:rPrChange>
        </w:rPr>
      </w:pPr>
    </w:p>
    <w:p w14:paraId="02109B46" w14:textId="46CDB591" w:rsidR="00894248" w:rsidRPr="00DE7C62" w:rsidRDefault="00894248" w:rsidP="00894248">
      <w:pPr>
        <w:jc w:val="center"/>
        <w:rPr>
          <w:rFonts w:ascii="Times New Roman" w:hAnsi="Times New Roman" w:cs="Times New Roman"/>
          <w:rPrChange w:id="14" w:author="Hollingsworth, Alex" w:date="2019-10-26T08:24:00Z">
            <w:rPr/>
          </w:rPrChange>
        </w:rPr>
      </w:pPr>
      <w:proofErr w:type="spellStart"/>
      <w:r w:rsidRPr="00DE7C62">
        <w:rPr>
          <w:rFonts w:ascii="Times New Roman" w:hAnsi="Times New Roman" w:cs="Times New Roman"/>
          <w:rPrChange w:id="15" w:author="Hollingsworth, Alex" w:date="2019-10-26T08:24:00Z">
            <w:rPr/>
          </w:rPrChange>
        </w:rPr>
        <w:t>Coady</w:t>
      </w:r>
      <w:proofErr w:type="spellEnd"/>
      <w:r w:rsidRPr="00DE7C62">
        <w:rPr>
          <w:rFonts w:ascii="Times New Roman" w:hAnsi="Times New Roman" w:cs="Times New Roman"/>
          <w:rPrChange w:id="16" w:author="Hollingsworth, Alex" w:date="2019-10-26T08:24:00Z">
            <w:rPr/>
          </w:rPrChange>
        </w:rPr>
        <w:t xml:space="preserve"> Wing</w:t>
      </w:r>
    </w:p>
    <w:p w14:paraId="5CBB46D4" w14:textId="5C1F6386" w:rsidR="00894248" w:rsidRPr="00DE7C62" w:rsidRDefault="00894248" w:rsidP="00894248">
      <w:pPr>
        <w:jc w:val="center"/>
        <w:rPr>
          <w:rFonts w:ascii="Times New Roman" w:hAnsi="Times New Roman" w:cs="Times New Roman"/>
          <w:rPrChange w:id="17" w:author="Hollingsworth, Alex" w:date="2019-10-26T08:24:00Z">
            <w:rPr/>
          </w:rPrChange>
        </w:rPr>
      </w:pPr>
      <w:r w:rsidRPr="00DE7C62">
        <w:rPr>
          <w:rFonts w:ascii="Times New Roman" w:hAnsi="Times New Roman" w:cs="Times New Roman"/>
          <w:rPrChange w:id="18" w:author="Hollingsworth, Alex" w:date="2019-10-26T08:24:00Z">
            <w:rPr/>
          </w:rPrChange>
        </w:rPr>
        <w:t>Alex Hollingsworth</w:t>
      </w:r>
    </w:p>
    <w:p w14:paraId="3B39FA20" w14:textId="2C310C53" w:rsidR="00894248" w:rsidRPr="00DE7C62" w:rsidRDefault="00894248" w:rsidP="00894248">
      <w:pPr>
        <w:jc w:val="center"/>
        <w:rPr>
          <w:rFonts w:ascii="Times New Roman" w:hAnsi="Times New Roman" w:cs="Times New Roman"/>
          <w:rPrChange w:id="19" w:author="Hollingsworth, Alex" w:date="2019-10-26T08:24:00Z">
            <w:rPr/>
          </w:rPrChange>
        </w:rPr>
      </w:pPr>
      <w:r w:rsidRPr="00DE7C62">
        <w:rPr>
          <w:rFonts w:ascii="Times New Roman" w:hAnsi="Times New Roman" w:cs="Times New Roman"/>
          <w:rPrChange w:id="20" w:author="Hollingsworth, Alex" w:date="2019-10-26T08:24:00Z">
            <w:rPr/>
          </w:rPrChange>
        </w:rPr>
        <w:t>Ashley Bradford</w:t>
      </w:r>
    </w:p>
    <w:p w14:paraId="70B2A670" w14:textId="77777777" w:rsidR="00894248" w:rsidRPr="00DE7C62" w:rsidRDefault="00894248" w:rsidP="00894248">
      <w:pPr>
        <w:jc w:val="center"/>
        <w:rPr>
          <w:rFonts w:ascii="Times New Roman" w:hAnsi="Times New Roman" w:cs="Times New Roman"/>
          <w:rPrChange w:id="21" w:author="Hollingsworth, Alex" w:date="2019-10-26T08:24:00Z">
            <w:rPr/>
          </w:rPrChange>
        </w:rPr>
      </w:pPr>
    </w:p>
    <w:p w14:paraId="5437CAFA" w14:textId="53E26EC8" w:rsidR="003E0B1C" w:rsidRDefault="007F2F11" w:rsidP="00760C5E">
      <w:pPr>
        <w:rPr>
          <w:ins w:id="22" w:author="Hollingsworth, Alex" w:date="2019-10-26T08:39:00Z"/>
          <w:rFonts w:ascii="Times New Roman" w:hAnsi="Times New Roman" w:cs="Times New Roman"/>
          <w:color w:val="4D4D4D"/>
          <w:shd w:val="clear" w:color="auto" w:fill="FFFFFF"/>
        </w:rPr>
      </w:pPr>
      <w:del w:id="23" w:author="Hollingsworth, Alex" w:date="2019-10-26T08:17:00Z">
        <w:r w:rsidRPr="00DE7C62" w:rsidDel="00DE7C62">
          <w:rPr>
            <w:rFonts w:ascii="Times New Roman" w:hAnsi="Times New Roman" w:cs="Times New Roman"/>
            <w:rPrChange w:id="24" w:author="Hollingsworth, Alex" w:date="2019-10-26T08:24:00Z">
              <w:rPr/>
            </w:rPrChange>
          </w:rPr>
          <w:delText>Between April and October 2019</w:delText>
        </w:r>
      </w:del>
      <w:ins w:id="25" w:author="Hollingsworth, Alex" w:date="2019-10-26T08:17:00Z">
        <w:r w:rsidR="00DE7C62" w:rsidRPr="00DE7C62">
          <w:rPr>
            <w:rFonts w:ascii="Times New Roman" w:hAnsi="Times New Roman" w:cs="Times New Roman"/>
            <w:rPrChange w:id="26" w:author="Hollingsworth, Alex" w:date="2019-10-26T08:24:00Z">
              <w:rPr/>
            </w:rPrChange>
          </w:rPr>
          <w:t xml:space="preserve">In the </w:t>
        </w:r>
      </w:ins>
      <w:ins w:id="27" w:author="Hollingsworth, Alex" w:date="2019-10-26T08:18:00Z">
        <w:r w:rsidR="00DE7C62" w:rsidRPr="00DE7C62">
          <w:rPr>
            <w:rFonts w:ascii="Times New Roman" w:hAnsi="Times New Roman" w:cs="Times New Roman"/>
            <w:rPrChange w:id="28" w:author="Hollingsworth, Alex" w:date="2019-10-26T08:24:00Z">
              <w:rPr/>
            </w:rPrChange>
          </w:rPr>
          <w:t>past six months</w:t>
        </w:r>
      </w:ins>
      <w:r w:rsidRPr="00DE7C62">
        <w:rPr>
          <w:rFonts w:ascii="Times New Roman" w:hAnsi="Times New Roman" w:cs="Times New Roman"/>
          <w:rPrChange w:id="29" w:author="Hollingsworth, Alex" w:date="2019-10-26T08:24:00Z">
            <w:rPr/>
          </w:rPrChange>
        </w:rPr>
        <w:t xml:space="preserve">, </w:t>
      </w:r>
      <w:del w:id="30" w:author="Hollingsworth, Alex" w:date="2019-10-26T08:18:00Z">
        <w:r w:rsidR="00C66991" w:rsidRPr="00DE7C62" w:rsidDel="00DE7C62">
          <w:rPr>
            <w:rFonts w:ascii="Times New Roman" w:hAnsi="Times New Roman" w:cs="Times New Roman"/>
            <w:rPrChange w:id="31" w:author="Hollingsworth, Alex" w:date="2019-10-26T08:24:00Z">
              <w:rPr/>
            </w:rPrChange>
          </w:rPr>
          <w:delText xml:space="preserve">around </w:delText>
        </w:r>
      </w:del>
      <w:ins w:id="32" w:author="Hollingsworth, Alex" w:date="2019-10-26T08:18:00Z">
        <w:r w:rsidR="00DE7C62" w:rsidRPr="00DE7C62">
          <w:rPr>
            <w:rFonts w:ascii="Times New Roman" w:hAnsi="Times New Roman" w:cs="Times New Roman"/>
            <w:rPrChange w:id="33" w:author="Hollingsworth, Alex" w:date="2019-10-26T08:24:00Z">
              <w:rPr/>
            </w:rPrChange>
          </w:rPr>
          <w:t>approximately</w:t>
        </w:r>
        <w:r w:rsidR="00DE7C62" w:rsidRPr="00DE7C62">
          <w:rPr>
            <w:rFonts w:ascii="Times New Roman" w:hAnsi="Times New Roman" w:cs="Times New Roman"/>
            <w:rPrChange w:id="34" w:author="Hollingsworth, Alex" w:date="2019-10-26T08:24:00Z">
              <w:rPr/>
            </w:rPrChange>
          </w:rPr>
          <w:t xml:space="preserve"> </w:t>
        </w:r>
      </w:ins>
      <w:r w:rsidRPr="00DE7C62">
        <w:rPr>
          <w:rFonts w:ascii="Times New Roman" w:hAnsi="Times New Roman" w:cs="Times New Roman"/>
          <w:rPrChange w:id="35" w:author="Hollingsworth, Alex" w:date="2019-10-26T08:24:00Z">
            <w:rPr/>
          </w:rPrChange>
        </w:rPr>
        <w:t>1,60</w:t>
      </w:r>
      <w:r w:rsidR="00C66991" w:rsidRPr="00DE7C62">
        <w:rPr>
          <w:rFonts w:ascii="Times New Roman" w:hAnsi="Times New Roman" w:cs="Times New Roman"/>
          <w:rPrChange w:id="36" w:author="Hollingsworth, Alex" w:date="2019-10-26T08:24:00Z">
            <w:rPr/>
          </w:rPrChange>
        </w:rPr>
        <w:t>0</w:t>
      </w:r>
      <w:r w:rsidRPr="00DE7C62">
        <w:rPr>
          <w:rFonts w:ascii="Times New Roman" w:hAnsi="Times New Roman" w:cs="Times New Roman"/>
          <w:rPrChange w:id="37" w:author="Hollingsworth, Alex" w:date="2019-10-26T08:24:00Z">
            <w:rPr/>
          </w:rPrChange>
        </w:rPr>
        <w:t xml:space="preserve"> cases of</w:t>
      </w:r>
      <w:r w:rsidR="00AD7473" w:rsidRPr="00DE7C62">
        <w:rPr>
          <w:rFonts w:ascii="Times New Roman" w:hAnsi="Times New Roman" w:cs="Times New Roman"/>
          <w:rPrChange w:id="38" w:author="Hollingsworth, Alex" w:date="2019-10-26T08:24:00Z">
            <w:rPr/>
          </w:rPrChange>
        </w:rPr>
        <w:t xml:space="preserve"> e-cigarette or vaping associated lung injury (EVALI) </w:t>
      </w:r>
      <w:r w:rsidRPr="00DE7C62">
        <w:rPr>
          <w:rFonts w:ascii="Times New Roman" w:hAnsi="Times New Roman" w:cs="Times New Roman"/>
          <w:rPrChange w:id="39" w:author="Hollingsworth, Alex" w:date="2019-10-26T08:24:00Z">
            <w:rPr/>
          </w:rPrChange>
        </w:rPr>
        <w:t>have been reported to the CDC. The specific exposure that causes EVALI is unknown</w:t>
      </w:r>
      <w:r w:rsidR="00C66991" w:rsidRPr="00DE7C62">
        <w:rPr>
          <w:rFonts w:ascii="Times New Roman" w:hAnsi="Times New Roman" w:cs="Times New Roman"/>
          <w:rPrChange w:id="40" w:author="Hollingsworth, Alex" w:date="2019-10-26T08:24:00Z">
            <w:rPr/>
          </w:rPrChange>
        </w:rPr>
        <w:t xml:space="preserve"> but most EVALI patients report that they </w:t>
      </w:r>
      <w:del w:id="41" w:author="Hollingsworth, Alex" w:date="2019-10-26T08:18:00Z">
        <w:r w:rsidR="00C66991" w:rsidRPr="00DE7C62" w:rsidDel="00DE7C62">
          <w:rPr>
            <w:rFonts w:ascii="Times New Roman" w:hAnsi="Times New Roman" w:cs="Times New Roman"/>
            <w:rPrChange w:id="42" w:author="Hollingsworth, Alex" w:date="2019-10-26T08:24:00Z">
              <w:rPr/>
            </w:rPrChange>
          </w:rPr>
          <w:delText xml:space="preserve">have </w:delText>
        </w:r>
      </w:del>
      <w:r w:rsidR="00C66991" w:rsidRPr="00DE7C62">
        <w:rPr>
          <w:rFonts w:ascii="Times New Roman" w:hAnsi="Times New Roman" w:cs="Times New Roman"/>
          <w:rPrChange w:id="43" w:author="Hollingsworth, Alex" w:date="2019-10-26T08:24:00Z">
            <w:rPr/>
          </w:rPrChange>
        </w:rPr>
        <w:t>recently used an e-cigarette to consume</w:t>
      </w:r>
      <w:ins w:id="44" w:author="Hollingsworth, Alex" w:date="2019-10-26T08:22:00Z">
        <w:r w:rsidR="00DE7C62" w:rsidRPr="00DE7C62">
          <w:rPr>
            <w:rFonts w:ascii="Times New Roman" w:hAnsi="Times New Roman" w:cs="Times New Roman"/>
            <w:rPrChange w:id="45" w:author="Hollingsworth, Alex" w:date="2019-10-26T08:24:00Z">
              <w:rPr>
                <w:color w:val="4D4D4D"/>
                <w:sz w:val="29"/>
                <w:szCs w:val="29"/>
                <w:shd w:val="clear" w:color="auto" w:fill="FFFFFF"/>
              </w:rPr>
            </w:rPrChange>
          </w:rPr>
          <w:t xml:space="preserve"> </w:t>
        </w:r>
      </w:ins>
      <w:del w:id="46" w:author="Hollingsworth, Alex" w:date="2019-10-26T08:22:00Z">
        <w:r w:rsidR="00C66991" w:rsidRPr="00DE7C62" w:rsidDel="00DE7C62">
          <w:rPr>
            <w:rFonts w:ascii="Times New Roman" w:hAnsi="Times New Roman" w:cs="Times New Roman"/>
            <w:rPrChange w:id="47" w:author="Hollingsworth, Alex" w:date="2019-10-26T08:24:00Z">
              <w:rPr/>
            </w:rPrChange>
          </w:rPr>
          <w:delText xml:space="preserve"> </w:delText>
        </w:r>
      </w:del>
      <w:ins w:id="48" w:author="Hollingsworth, Alex" w:date="2019-10-26T08:22:00Z">
        <w:r w:rsidR="00DE7C62" w:rsidRPr="00DE7C62">
          <w:rPr>
            <w:rFonts w:ascii="Times New Roman" w:hAnsi="Times New Roman" w:cs="Times New Roman"/>
            <w:rPrChange w:id="49" w:author="Hollingsworth, Alex" w:date="2019-10-26T08:24:00Z">
              <w:rPr>
                <w:color w:val="4D4D4D"/>
                <w:sz w:val="29"/>
                <w:szCs w:val="29"/>
                <w:shd w:val="clear" w:color="auto" w:fill="FFFFFF"/>
              </w:rPr>
            </w:rPrChange>
          </w:rPr>
          <w:t>t</w:t>
        </w:r>
      </w:ins>
      <w:ins w:id="50" w:author="Hollingsworth, Alex" w:date="2019-10-26T08:21:00Z">
        <w:r w:rsidR="00DE7C62" w:rsidRPr="00DE7C62">
          <w:rPr>
            <w:rFonts w:ascii="Times New Roman" w:hAnsi="Times New Roman" w:cs="Times New Roman"/>
            <w:rPrChange w:id="51" w:author="Hollingsworth, Alex" w:date="2019-10-26T08:24:00Z">
              <w:rPr>
                <w:color w:val="4D4D4D"/>
                <w:sz w:val="29"/>
                <w:szCs w:val="29"/>
                <w:shd w:val="clear" w:color="auto" w:fill="FFFFFF"/>
              </w:rPr>
            </w:rPrChange>
          </w:rPr>
          <w:t>etrahydrocannabinol</w:t>
        </w:r>
        <w:r w:rsidR="00DE7C62" w:rsidRPr="00DE7C62">
          <w:rPr>
            <w:rFonts w:ascii="Times New Roman" w:hAnsi="Times New Roman" w:cs="Times New Roman"/>
            <w:rPrChange w:id="52" w:author="Hollingsworth, Alex" w:date="2019-10-26T08:24:00Z">
              <w:rPr>
                <w:color w:val="4D4D4D"/>
                <w:sz w:val="29"/>
                <w:szCs w:val="29"/>
                <w:shd w:val="clear" w:color="auto" w:fill="FFFFFF"/>
              </w:rPr>
            </w:rPrChange>
          </w:rPr>
          <w:t xml:space="preserve"> (</w:t>
        </w:r>
        <w:r w:rsidR="00DE7C62" w:rsidRPr="00DE7C62">
          <w:rPr>
            <w:rFonts w:ascii="Times New Roman" w:hAnsi="Times New Roman" w:cs="Times New Roman"/>
            <w:rPrChange w:id="53" w:author="Hollingsworth, Alex" w:date="2019-10-26T08:24:00Z">
              <w:rPr>
                <w:color w:val="4D4D4D"/>
                <w:sz w:val="29"/>
                <w:szCs w:val="29"/>
                <w:shd w:val="clear" w:color="auto" w:fill="FFFFFF"/>
              </w:rPr>
            </w:rPrChange>
          </w:rPr>
          <w:t>THC</w:t>
        </w:r>
        <w:r w:rsidR="00DE7C62" w:rsidRPr="00DE7C62">
          <w:rPr>
            <w:rFonts w:ascii="Times New Roman" w:hAnsi="Times New Roman" w:cs="Times New Roman"/>
            <w:rPrChange w:id="54" w:author="Hollingsworth, Alex" w:date="2019-10-26T08:24:00Z">
              <w:rPr>
                <w:color w:val="4D4D4D"/>
                <w:sz w:val="29"/>
                <w:szCs w:val="29"/>
                <w:shd w:val="clear" w:color="auto" w:fill="FFFFFF"/>
              </w:rPr>
            </w:rPrChange>
          </w:rPr>
          <w:t>)</w:t>
        </w:r>
        <w:r w:rsidR="00DE7C62" w:rsidRPr="00DE7C62">
          <w:rPr>
            <w:rFonts w:ascii="Times New Roman" w:hAnsi="Times New Roman" w:cs="Times New Roman"/>
            <w:rPrChange w:id="55" w:author="Hollingsworth, Alex" w:date="2019-10-26T08:24:00Z">
              <w:rPr>
                <w:color w:val="4D4D4D"/>
                <w:sz w:val="29"/>
                <w:szCs w:val="29"/>
                <w:shd w:val="clear" w:color="auto" w:fill="FFFFFF"/>
              </w:rPr>
            </w:rPrChange>
          </w:rPr>
          <w:t xml:space="preserve">, </w:t>
        </w:r>
        <w:r w:rsidR="00DE7C62" w:rsidRPr="00DE7C62">
          <w:rPr>
            <w:rFonts w:ascii="Times New Roman" w:hAnsi="Times New Roman" w:cs="Times New Roman"/>
            <w:rPrChange w:id="56" w:author="Hollingsworth, Alex" w:date="2019-10-26T08:24:00Z">
              <w:rPr>
                <w:color w:val="4D4D4D"/>
                <w:sz w:val="29"/>
                <w:szCs w:val="29"/>
                <w:shd w:val="clear" w:color="auto" w:fill="FFFFFF"/>
              </w:rPr>
            </w:rPrChange>
          </w:rPr>
          <w:t>a</w:t>
        </w:r>
        <w:r w:rsidR="00DE7C62" w:rsidRPr="00DE7C62">
          <w:rPr>
            <w:rFonts w:ascii="Times New Roman" w:hAnsi="Times New Roman" w:cs="Times New Roman"/>
            <w:rPrChange w:id="57" w:author="Hollingsworth, Alex" w:date="2019-10-26T08:24:00Z">
              <w:rPr>
                <w:color w:val="4D4D4D"/>
                <w:sz w:val="29"/>
                <w:szCs w:val="29"/>
                <w:shd w:val="clear" w:color="auto" w:fill="FFFFFF"/>
              </w:rPr>
            </w:rPrChange>
          </w:rPr>
          <w:t xml:space="preserve"> </w:t>
        </w:r>
        <w:r w:rsidR="00DE7C62" w:rsidRPr="00DE7C62">
          <w:rPr>
            <w:rFonts w:ascii="Times New Roman" w:hAnsi="Times New Roman" w:cs="Times New Roman"/>
            <w:rPrChange w:id="58" w:author="Hollingsworth, Alex" w:date="2019-10-26T08:24:00Z">
              <w:rPr>
                <w:color w:val="4D4D4D"/>
                <w:sz w:val="29"/>
                <w:szCs w:val="29"/>
                <w:shd w:val="clear" w:color="auto" w:fill="FFFFFF"/>
              </w:rPr>
            </w:rPrChange>
          </w:rPr>
          <w:t xml:space="preserve">psychoactive compound derived from </w:t>
        </w:r>
        <w:r w:rsidR="00DE7C62" w:rsidRPr="00DE7C62">
          <w:rPr>
            <w:rFonts w:ascii="Times New Roman" w:hAnsi="Times New Roman" w:cs="Times New Roman"/>
            <w:rPrChange w:id="59" w:author="Hollingsworth, Alex" w:date="2019-10-26T08:24:00Z">
              <w:rPr>
                <w:color w:val="4D4D4D"/>
                <w:sz w:val="29"/>
                <w:szCs w:val="29"/>
                <w:shd w:val="clear" w:color="auto" w:fill="FFFFFF"/>
              </w:rPr>
            </w:rPrChange>
          </w:rPr>
          <w:t>marijuana</w:t>
        </w:r>
      </w:ins>
      <w:ins w:id="60" w:author="Hollingsworth, Alex" w:date="2019-10-26T08:22:00Z">
        <w:r w:rsidR="00DE7C62" w:rsidRPr="00DE7C62">
          <w:rPr>
            <w:rFonts w:ascii="Times New Roman" w:hAnsi="Times New Roman" w:cs="Times New Roman"/>
            <w:rPrChange w:id="61" w:author="Hollingsworth, Alex" w:date="2019-10-26T08:24:00Z">
              <w:rPr>
                <w:color w:val="4D4D4D"/>
                <w:sz w:val="29"/>
                <w:szCs w:val="29"/>
                <w:shd w:val="clear" w:color="auto" w:fill="FFFFFF"/>
              </w:rPr>
            </w:rPrChange>
          </w:rPr>
          <w:t>.</w:t>
        </w:r>
        <w:r w:rsidR="00DE7C62" w:rsidRPr="00DE7C62">
          <w:rPr>
            <w:rFonts w:ascii="Times New Roman" w:hAnsi="Times New Roman" w:cs="Times New Roman"/>
            <w:color w:val="4D4D4D"/>
            <w:shd w:val="clear" w:color="auto" w:fill="FFFFFF"/>
            <w:rPrChange w:id="62" w:author="Hollingsworth, Alex" w:date="2019-10-26T08:24:00Z">
              <w:rPr>
                <w:color w:val="4D4D4D"/>
                <w:sz w:val="29"/>
                <w:szCs w:val="29"/>
                <w:shd w:val="clear" w:color="auto" w:fill="FFFFFF"/>
              </w:rPr>
            </w:rPrChange>
          </w:rPr>
          <w:t xml:space="preserve"> </w:t>
        </w:r>
      </w:ins>
      <w:ins w:id="63" w:author="Hollingsworth, Alex" w:date="2019-10-26T08:39:00Z">
        <w:r w:rsidR="003E0B1C">
          <w:rPr>
            <w:rFonts w:ascii="Times New Roman" w:hAnsi="Times New Roman" w:cs="Times New Roman"/>
          </w:rPr>
          <w:t xml:space="preserve">The CDC has hypothesized that EVALI may be caused by certain </w:t>
        </w:r>
        <w:proofErr w:type="gramStart"/>
        <w:r w:rsidR="003E0B1C">
          <w:rPr>
            <w:rFonts w:ascii="Times New Roman" w:hAnsi="Times New Roman" w:cs="Times New Roman"/>
          </w:rPr>
          <w:t>black market</w:t>
        </w:r>
        <w:proofErr w:type="gramEnd"/>
        <w:r w:rsidR="003E0B1C">
          <w:rPr>
            <w:rFonts w:ascii="Times New Roman" w:hAnsi="Times New Roman" w:cs="Times New Roman"/>
          </w:rPr>
          <w:t xml:space="preserve"> THC products. </w:t>
        </w:r>
      </w:ins>
    </w:p>
    <w:p w14:paraId="7BACBE82" w14:textId="77777777" w:rsidR="003E0B1C" w:rsidRDefault="003E0B1C" w:rsidP="00760C5E">
      <w:pPr>
        <w:rPr>
          <w:ins w:id="64" w:author="Hollingsworth, Alex" w:date="2019-10-26T08:39:00Z"/>
          <w:rFonts w:ascii="Times New Roman" w:hAnsi="Times New Roman" w:cs="Times New Roman"/>
        </w:rPr>
      </w:pPr>
    </w:p>
    <w:p w14:paraId="1E11CD2E" w14:textId="68297E65" w:rsidR="00760C5E" w:rsidRDefault="00C66991" w:rsidP="00760C5E">
      <w:pPr>
        <w:rPr>
          <w:ins w:id="65" w:author="Hollingsworth, Alex" w:date="2019-10-26T08:50:00Z"/>
          <w:rFonts w:ascii="Times New Roman" w:hAnsi="Times New Roman" w:cs="Times New Roman"/>
        </w:rPr>
      </w:pPr>
      <w:del w:id="66" w:author="Hollingsworth, Alex" w:date="2019-10-26T08:21:00Z">
        <w:r w:rsidRPr="00DE7C62" w:rsidDel="00DE7C62">
          <w:rPr>
            <w:rFonts w:ascii="Times New Roman" w:hAnsi="Times New Roman" w:cs="Times New Roman"/>
            <w:rPrChange w:id="67" w:author="Hollingsworth, Alex" w:date="2019-10-26T08:24:00Z">
              <w:rPr/>
            </w:rPrChange>
          </w:rPr>
          <w:delText>THC</w:delText>
        </w:r>
      </w:del>
      <w:del w:id="68" w:author="Hollingsworth, Alex" w:date="2019-10-26T08:22:00Z">
        <w:r w:rsidR="007F2F11" w:rsidRPr="00DE7C62" w:rsidDel="00DE7C62">
          <w:rPr>
            <w:rFonts w:ascii="Times New Roman" w:hAnsi="Times New Roman" w:cs="Times New Roman"/>
            <w:rPrChange w:id="69" w:author="Hollingsworth, Alex" w:date="2019-10-26T08:24:00Z">
              <w:rPr/>
            </w:rPrChange>
          </w:rPr>
          <w:delText xml:space="preserve">. </w:delText>
        </w:r>
      </w:del>
      <w:del w:id="70" w:author="Hollingsworth, Alex" w:date="2019-10-26T08:25:00Z">
        <w:r w:rsidR="007F2F11" w:rsidRPr="00DE7C62" w:rsidDel="00DE7C62">
          <w:rPr>
            <w:rFonts w:ascii="Times New Roman" w:hAnsi="Times New Roman" w:cs="Times New Roman"/>
            <w:rPrChange w:id="71" w:author="Hollingsworth, Alex" w:date="2019-10-26T08:24:00Z">
              <w:rPr/>
            </w:rPrChange>
          </w:rPr>
          <w:delText>Some</w:delText>
        </w:r>
      </w:del>
      <w:ins w:id="72" w:author="Hollingsworth, Alex" w:date="2019-10-26T08:25:00Z">
        <w:r w:rsidR="00DE7C62">
          <w:rPr>
            <w:rFonts w:ascii="Times New Roman" w:hAnsi="Times New Roman" w:cs="Times New Roman"/>
          </w:rPr>
          <w:t>A number of</w:t>
        </w:r>
      </w:ins>
      <w:r w:rsidR="007F2F11" w:rsidRPr="00DE7C62">
        <w:rPr>
          <w:rFonts w:ascii="Times New Roman" w:hAnsi="Times New Roman" w:cs="Times New Roman"/>
          <w:rPrChange w:id="73" w:author="Hollingsworth, Alex" w:date="2019-10-26T08:24:00Z">
            <w:rPr/>
          </w:rPrChange>
        </w:rPr>
        <w:t xml:space="preserve"> state</w:t>
      </w:r>
      <w:ins w:id="74" w:author="Hollingsworth, Alex" w:date="2019-10-26T08:24:00Z">
        <w:r w:rsidR="00DE7C62">
          <w:rPr>
            <w:rFonts w:ascii="Times New Roman" w:hAnsi="Times New Roman" w:cs="Times New Roman"/>
          </w:rPr>
          <w:t>s</w:t>
        </w:r>
      </w:ins>
      <w:r w:rsidR="007F2F11" w:rsidRPr="00DE7C62">
        <w:rPr>
          <w:rFonts w:ascii="Times New Roman" w:hAnsi="Times New Roman" w:cs="Times New Roman"/>
          <w:rPrChange w:id="75" w:author="Hollingsworth, Alex" w:date="2019-10-26T08:24:00Z">
            <w:rPr/>
          </w:rPrChange>
        </w:rPr>
        <w:t xml:space="preserve"> </w:t>
      </w:r>
      <w:del w:id="76" w:author="Hollingsworth, Alex" w:date="2019-10-26T08:24:00Z">
        <w:r w:rsidR="007F2F11" w:rsidRPr="00DE7C62" w:rsidDel="00DE7C62">
          <w:rPr>
            <w:rFonts w:ascii="Times New Roman" w:hAnsi="Times New Roman" w:cs="Times New Roman"/>
            <w:rPrChange w:id="77" w:author="Hollingsworth, Alex" w:date="2019-10-26T08:24:00Z">
              <w:rPr/>
            </w:rPrChange>
          </w:rPr>
          <w:delText>governments</w:delText>
        </w:r>
        <w:r w:rsidRPr="00DE7C62" w:rsidDel="00DE7C62">
          <w:rPr>
            <w:rFonts w:ascii="Times New Roman" w:hAnsi="Times New Roman" w:cs="Times New Roman"/>
            <w:rPrChange w:id="78" w:author="Hollingsworth, Alex" w:date="2019-10-26T08:24:00Z">
              <w:rPr/>
            </w:rPrChange>
          </w:rPr>
          <w:delText xml:space="preserve"> </w:delText>
        </w:r>
      </w:del>
      <w:r w:rsidRPr="00DE7C62">
        <w:rPr>
          <w:rFonts w:ascii="Times New Roman" w:hAnsi="Times New Roman" w:cs="Times New Roman"/>
          <w:rPrChange w:id="79" w:author="Hollingsworth, Alex" w:date="2019-10-26T08:24:00Z">
            <w:rPr/>
          </w:rPrChange>
        </w:rPr>
        <w:t>have</w:t>
      </w:r>
      <w:ins w:id="80" w:author="Hollingsworth, Alex" w:date="2019-10-26T08:24:00Z">
        <w:r w:rsidR="00DE7C62">
          <w:rPr>
            <w:rFonts w:ascii="Times New Roman" w:hAnsi="Times New Roman" w:cs="Times New Roman"/>
          </w:rPr>
          <w:t xml:space="preserve"> </w:t>
        </w:r>
      </w:ins>
      <w:ins w:id="81" w:author="Hollingsworth, Alex" w:date="2019-10-26T08:25:00Z">
        <w:r w:rsidR="00DE7C62">
          <w:rPr>
            <w:rFonts w:ascii="Times New Roman" w:hAnsi="Times New Roman" w:cs="Times New Roman"/>
          </w:rPr>
          <w:t xml:space="preserve">recently legalized marijuana for recreational </w:t>
        </w:r>
      </w:ins>
      <w:ins w:id="82" w:author="Hollingsworth, Alex" w:date="2019-10-26T08:26:00Z">
        <w:r w:rsidR="00DE7C62">
          <w:rPr>
            <w:rFonts w:ascii="Times New Roman" w:hAnsi="Times New Roman" w:cs="Times New Roman"/>
          </w:rPr>
          <w:t>use</w:t>
        </w:r>
      </w:ins>
      <w:ins w:id="83" w:author="Hollingsworth, Alex" w:date="2019-10-26T08:25:00Z">
        <w:r w:rsidR="00DE7C62">
          <w:rPr>
            <w:rFonts w:ascii="Times New Roman" w:hAnsi="Times New Roman" w:cs="Times New Roman"/>
          </w:rPr>
          <w:t xml:space="preserve">, allowing adults to legally purchase products containing THC. </w:t>
        </w:r>
      </w:ins>
      <w:ins w:id="84" w:author="Hollingsworth, Alex" w:date="2019-10-26T08:30:00Z">
        <w:r w:rsidR="00760C5E">
          <w:rPr>
            <w:rFonts w:ascii="Times New Roman" w:hAnsi="Times New Roman" w:cs="Times New Roman"/>
          </w:rPr>
          <w:t>In additio</w:t>
        </w:r>
      </w:ins>
      <w:ins w:id="85" w:author="Hollingsworth, Alex" w:date="2019-10-26T08:31:00Z">
        <w:r w:rsidR="00760C5E">
          <w:rPr>
            <w:rFonts w:ascii="Times New Roman" w:hAnsi="Times New Roman" w:cs="Times New Roman"/>
          </w:rPr>
          <w:t>n, m</w:t>
        </w:r>
      </w:ins>
      <w:ins w:id="86" w:author="Hollingsworth, Alex" w:date="2019-10-26T08:28:00Z">
        <w:r w:rsidR="00760C5E">
          <w:rPr>
            <w:rFonts w:ascii="Times New Roman" w:hAnsi="Times New Roman" w:cs="Times New Roman"/>
          </w:rPr>
          <w:t>any other</w:t>
        </w:r>
      </w:ins>
      <w:ins w:id="87" w:author="Hollingsworth, Alex" w:date="2019-10-26T08:27:00Z">
        <w:r w:rsidR="00760C5E">
          <w:rPr>
            <w:rFonts w:ascii="Times New Roman" w:hAnsi="Times New Roman" w:cs="Times New Roman"/>
          </w:rPr>
          <w:t xml:space="preserve"> states</w:t>
        </w:r>
      </w:ins>
      <w:ins w:id="88" w:author="Hollingsworth, Alex" w:date="2019-10-26T08:26:00Z">
        <w:r w:rsidR="00760C5E">
          <w:rPr>
            <w:rFonts w:ascii="Times New Roman" w:hAnsi="Times New Roman" w:cs="Times New Roman"/>
          </w:rPr>
          <w:t xml:space="preserve"> </w:t>
        </w:r>
      </w:ins>
      <w:ins w:id="89" w:author="Hollingsworth, Alex" w:date="2019-10-26T08:27:00Z">
        <w:r w:rsidR="00760C5E">
          <w:rPr>
            <w:rFonts w:ascii="Times New Roman" w:hAnsi="Times New Roman" w:cs="Times New Roman"/>
          </w:rPr>
          <w:t>allow</w:t>
        </w:r>
      </w:ins>
      <w:ins w:id="90" w:author="Hollingsworth, Alex" w:date="2019-10-26T08:28:00Z">
        <w:r w:rsidR="00760C5E">
          <w:rPr>
            <w:rFonts w:ascii="Times New Roman" w:hAnsi="Times New Roman" w:cs="Times New Roman"/>
          </w:rPr>
          <w:t xml:space="preserve"> </w:t>
        </w:r>
      </w:ins>
      <w:ins w:id="91" w:author="Hollingsworth, Alex" w:date="2019-10-26T08:27:00Z">
        <w:r w:rsidR="00760C5E">
          <w:rPr>
            <w:rFonts w:ascii="Times New Roman" w:hAnsi="Times New Roman" w:cs="Times New Roman"/>
          </w:rPr>
          <w:t xml:space="preserve">for </w:t>
        </w:r>
      </w:ins>
      <w:ins w:id="92" w:author="Hollingsworth, Alex" w:date="2019-10-26T08:26:00Z">
        <w:r w:rsidR="00760C5E">
          <w:rPr>
            <w:rFonts w:ascii="Times New Roman" w:hAnsi="Times New Roman" w:cs="Times New Roman"/>
          </w:rPr>
          <w:t>TH</w:t>
        </w:r>
      </w:ins>
      <w:ins w:id="93" w:author="Hollingsworth, Alex" w:date="2019-10-26T08:30:00Z">
        <w:r w:rsidR="00760C5E">
          <w:rPr>
            <w:rFonts w:ascii="Times New Roman" w:hAnsi="Times New Roman" w:cs="Times New Roman"/>
          </w:rPr>
          <w:t>C</w:t>
        </w:r>
      </w:ins>
      <w:ins w:id="94" w:author="Hollingsworth, Alex" w:date="2019-10-26T08:27:00Z">
        <w:r w:rsidR="00760C5E">
          <w:rPr>
            <w:rFonts w:ascii="Times New Roman" w:hAnsi="Times New Roman" w:cs="Times New Roman"/>
          </w:rPr>
          <w:t xml:space="preserve"> </w:t>
        </w:r>
      </w:ins>
      <w:ins w:id="95" w:author="Hollingsworth, Alex" w:date="2019-10-26T08:28:00Z">
        <w:r w:rsidR="00760C5E">
          <w:rPr>
            <w:rFonts w:ascii="Times New Roman" w:hAnsi="Times New Roman" w:cs="Times New Roman"/>
          </w:rPr>
          <w:t xml:space="preserve">to be </w:t>
        </w:r>
      </w:ins>
      <w:ins w:id="96" w:author="Hollingsworth, Alex" w:date="2019-10-26T08:30:00Z">
        <w:r w:rsidR="00760C5E">
          <w:rPr>
            <w:rFonts w:ascii="Times New Roman" w:hAnsi="Times New Roman" w:cs="Times New Roman"/>
          </w:rPr>
          <w:t>purchased</w:t>
        </w:r>
      </w:ins>
      <w:ins w:id="97" w:author="Hollingsworth, Alex" w:date="2019-10-26T08:28:00Z">
        <w:r w:rsidR="00760C5E">
          <w:rPr>
            <w:rFonts w:ascii="Times New Roman" w:hAnsi="Times New Roman" w:cs="Times New Roman"/>
          </w:rPr>
          <w:t xml:space="preserve"> </w:t>
        </w:r>
      </w:ins>
      <w:ins w:id="98" w:author="Hollingsworth, Alex" w:date="2019-10-26T08:29:00Z">
        <w:r w:rsidR="00760C5E">
          <w:rPr>
            <w:rFonts w:ascii="Times New Roman" w:hAnsi="Times New Roman" w:cs="Times New Roman"/>
          </w:rPr>
          <w:t xml:space="preserve">for </w:t>
        </w:r>
      </w:ins>
      <w:ins w:id="99" w:author="Hollingsworth, Alex" w:date="2019-10-26T08:33:00Z">
        <w:r w:rsidR="00760C5E">
          <w:rPr>
            <w:rFonts w:ascii="Times New Roman" w:hAnsi="Times New Roman" w:cs="Times New Roman"/>
          </w:rPr>
          <w:t xml:space="preserve">qualifying </w:t>
        </w:r>
      </w:ins>
      <w:ins w:id="100" w:author="Hollingsworth, Alex" w:date="2019-10-26T08:29:00Z">
        <w:r w:rsidR="00760C5E">
          <w:rPr>
            <w:rFonts w:ascii="Times New Roman" w:hAnsi="Times New Roman" w:cs="Times New Roman"/>
          </w:rPr>
          <w:t xml:space="preserve">medical purposes.  </w:t>
        </w:r>
      </w:ins>
      <w:ins w:id="101" w:author="Hollingsworth, Alex" w:date="2019-10-26T08:38:00Z">
        <w:r w:rsidR="003E0B1C">
          <w:rPr>
            <w:rFonts w:ascii="Times New Roman" w:hAnsi="Times New Roman" w:cs="Times New Roman"/>
          </w:rPr>
          <w:t>In states that have not</w:t>
        </w:r>
      </w:ins>
      <w:ins w:id="102" w:author="Hollingsworth, Alex" w:date="2019-10-26T08:39:00Z">
        <w:r w:rsidR="003E0B1C">
          <w:rPr>
            <w:rFonts w:ascii="Times New Roman" w:hAnsi="Times New Roman" w:cs="Times New Roman"/>
          </w:rPr>
          <w:t xml:space="preserve"> adopted these policies</w:t>
        </w:r>
      </w:ins>
      <w:ins w:id="103" w:author="Hollingsworth, Alex" w:date="2019-10-26T08:30:00Z">
        <w:r w:rsidR="00760C5E">
          <w:rPr>
            <w:rFonts w:ascii="Times New Roman" w:hAnsi="Times New Roman" w:cs="Times New Roman"/>
          </w:rPr>
          <w:t>, all forms of THC</w:t>
        </w:r>
      </w:ins>
      <w:ins w:id="104" w:author="Hollingsworth, Alex" w:date="2019-10-26T08:31:00Z">
        <w:r w:rsidR="00760C5E">
          <w:rPr>
            <w:rFonts w:ascii="Times New Roman" w:hAnsi="Times New Roman" w:cs="Times New Roman"/>
          </w:rPr>
          <w:t xml:space="preserve"> consumption and distribution are illegal. In these </w:t>
        </w:r>
      </w:ins>
      <w:ins w:id="105" w:author="Hollingsworth, Alex" w:date="2019-10-26T08:33:00Z">
        <w:r w:rsidR="00760C5E">
          <w:rPr>
            <w:rFonts w:ascii="Times New Roman" w:hAnsi="Times New Roman" w:cs="Times New Roman"/>
          </w:rPr>
          <w:t xml:space="preserve">prohibition </w:t>
        </w:r>
      </w:ins>
      <w:ins w:id="106" w:author="Hollingsworth, Alex" w:date="2019-10-26T08:31:00Z">
        <w:r w:rsidR="00760C5E">
          <w:rPr>
            <w:rFonts w:ascii="Times New Roman" w:hAnsi="Times New Roman" w:cs="Times New Roman"/>
          </w:rPr>
          <w:t>states</w:t>
        </w:r>
      </w:ins>
      <w:ins w:id="107" w:author="Hollingsworth, Alex" w:date="2019-10-26T08:33:00Z">
        <w:r w:rsidR="00760C5E">
          <w:rPr>
            <w:rFonts w:ascii="Times New Roman" w:hAnsi="Times New Roman" w:cs="Times New Roman"/>
          </w:rPr>
          <w:t>,</w:t>
        </w:r>
      </w:ins>
      <w:ins w:id="108" w:author="Hollingsworth, Alex" w:date="2019-10-26T08:31:00Z">
        <w:r w:rsidR="00760C5E">
          <w:rPr>
            <w:rFonts w:ascii="Times New Roman" w:hAnsi="Times New Roman" w:cs="Times New Roman"/>
          </w:rPr>
          <w:t xml:space="preserve"> </w:t>
        </w:r>
      </w:ins>
      <w:ins w:id="109" w:author="Hollingsworth, Alex" w:date="2019-10-26T08:32:00Z">
        <w:r w:rsidR="00760C5E">
          <w:rPr>
            <w:rFonts w:ascii="Times New Roman" w:hAnsi="Times New Roman" w:cs="Times New Roman"/>
          </w:rPr>
          <w:t>those</w:t>
        </w:r>
      </w:ins>
      <w:ins w:id="110" w:author="Hollingsworth, Alex" w:date="2019-10-26T08:31:00Z">
        <w:r w:rsidR="00760C5E">
          <w:rPr>
            <w:rFonts w:ascii="Times New Roman" w:hAnsi="Times New Roman" w:cs="Times New Roman"/>
          </w:rPr>
          <w:t xml:space="preserve"> who </w:t>
        </w:r>
      </w:ins>
      <w:ins w:id="111" w:author="Hollingsworth, Alex" w:date="2019-10-26T08:32:00Z">
        <w:r w:rsidR="00760C5E">
          <w:rPr>
            <w:rFonts w:ascii="Times New Roman" w:hAnsi="Times New Roman" w:cs="Times New Roman"/>
          </w:rPr>
          <w:t>use</w:t>
        </w:r>
      </w:ins>
      <w:ins w:id="112" w:author="Hollingsworth, Alex" w:date="2019-10-26T08:31:00Z">
        <w:r w:rsidR="00760C5E">
          <w:rPr>
            <w:rFonts w:ascii="Times New Roman" w:hAnsi="Times New Roman" w:cs="Times New Roman"/>
          </w:rPr>
          <w:t xml:space="preserve"> THC </w:t>
        </w:r>
      </w:ins>
      <w:ins w:id="113" w:author="Hollingsworth, Alex" w:date="2019-10-26T08:32:00Z">
        <w:r w:rsidR="00760C5E">
          <w:rPr>
            <w:rFonts w:ascii="Times New Roman" w:hAnsi="Times New Roman" w:cs="Times New Roman"/>
          </w:rPr>
          <w:t xml:space="preserve">must </w:t>
        </w:r>
      </w:ins>
      <w:ins w:id="114" w:author="Hollingsworth, Alex" w:date="2019-10-26T08:42:00Z">
        <w:r w:rsidR="003E0B1C">
          <w:rPr>
            <w:rFonts w:ascii="Times New Roman" w:hAnsi="Times New Roman" w:cs="Times New Roman"/>
          </w:rPr>
          <w:t>obtain it</w:t>
        </w:r>
      </w:ins>
      <w:ins w:id="115" w:author="Hollingsworth, Alex" w:date="2019-10-26T08:32:00Z">
        <w:r w:rsidR="00760C5E">
          <w:rPr>
            <w:rFonts w:ascii="Times New Roman" w:hAnsi="Times New Roman" w:cs="Times New Roman"/>
          </w:rPr>
          <w:t xml:space="preserve"> from the black market. </w:t>
        </w:r>
      </w:ins>
      <w:ins w:id="116" w:author="Hollingsworth, Alex" w:date="2019-10-26T08:39:00Z">
        <w:r w:rsidR="003E0B1C">
          <w:rPr>
            <w:rFonts w:ascii="Times New Roman" w:hAnsi="Times New Roman" w:cs="Times New Roman"/>
          </w:rPr>
          <w:t>If black market THC</w:t>
        </w:r>
      </w:ins>
      <w:ins w:id="117" w:author="Hollingsworth, Alex" w:date="2019-10-26T08:40:00Z">
        <w:r w:rsidR="003E0B1C">
          <w:rPr>
            <w:rFonts w:ascii="Times New Roman" w:hAnsi="Times New Roman" w:cs="Times New Roman"/>
          </w:rPr>
          <w:t xml:space="preserve"> products are responsible for EVALI </w:t>
        </w:r>
      </w:ins>
      <w:moveToRangeStart w:id="118" w:author="Hollingsworth, Alex" w:date="2019-10-26T08:36:00Z" w:name="move22971410"/>
      <w:moveTo w:id="119" w:author="Hollingsworth, Alex" w:date="2019-10-26T08:36:00Z">
        <w:r w:rsidR="00760C5E" w:rsidRPr="00761276">
          <w:rPr>
            <w:rFonts w:ascii="Times New Roman" w:hAnsi="Times New Roman" w:cs="Times New Roman"/>
          </w:rPr>
          <w:t xml:space="preserve">then </w:t>
        </w:r>
        <w:del w:id="120" w:author="Hollingsworth, Alex" w:date="2019-10-26T08:40:00Z">
          <w:r w:rsidR="00760C5E" w:rsidRPr="00761276" w:rsidDel="003E0B1C">
            <w:rPr>
              <w:rFonts w:ascii="Times New Roman" w:hAnsi="Times New Roman" w:cs="Times New Roman"/>
            </w:rPr>
            <w:delText xml:space="preserve">EVALI </w:delText>
          </w:r>
        </w:del>
        <w:r w:rsidR="00760C5E" w:rsidRPr="00761276">
          <w:rPr>
            <w:rFonts w:ascii="Times New Roman" w:hAnsi="Times New Roman" w:cs="Times New Roman"/>
          </w:rPr>
          <w:t xml:space="preserve">case rates may be lower in recreational marijuana states. To examine this hypothesis, we compared EVALI case rates across states with different marijuana regulations. </w:t>
        </w:r>
      </w:moveTo>
    </w:p>
    <w:p w14:paraId="1AE2EA2C" w14:textId="1C08B702" w:rsidR="00591CAF" w:rsidRDefault="00591CAF" w:rsidP="00760C5E">
      <w:pPr>
        <w:rPr>
          <w:ins w:id="121" w:author="Hollingsworth, Alex" w:date="2019-10-26T08:50:00Z"/>
          <w:rFonts w:ascii="Times New Roman" w:hAnsi="Times New Roman" w:cs="Times New Roman"/>
        </w:rPr>
      </w:pPr>
    </w:p>
    <w:p w14:paraId="15619894" w14:textId="56C1F227" w:rsidR="00591CAF" w:rsidRPr="00761276" w:rsidRDefault="00591CAF" w:rsidP="00591CAF">
      <w:pPr>
        <w:rPr>
          <w:moveTo w:id="122" w:author="Hollingsworth, Alex" w:date="2019-10-26T08:36:00Z"/>
          <w:rFonts w:ascii="Times New Roman" w:hAnsi="Times New Roman" w:cs="Times New Roman"/>
        </w:rPr>
      </w:pPr>
      <w:ins w:id="123" w:author="Hollingsworth, Alex" w:date="2019-10-26T08:50:00Z">
        <w:r>
          <w:rPr>
            <w:rFonts w:ascii="Times New Roman" w:hAnsi="Times New Roman" w:cs="Times New Roman"/>
          </w:rPr>
          <w:t xml:space="preserve">We </w:t>
        </w:r>
      </w:ins>
      <w:ins w:id="124" w:author="Hollingsworth, Alex" w:date="2019-10-26T08:54:00Z">
        <w:r>
          <w:rPr>
            <w:rFonts w:ascii="Times New Roman" w:hAnsi="Times New Roman" w:cs="Times New Roman"/>
          </w:rPr>
          <w:t xml:space="preserve">obtained </w:t>
        </w:r>
      </w:ins>
      <w:ins w:id="125" w:author="Hollingsworth, Alex" w:date="2019-10-26T08:50:00Z">
        <w:r>
          <w:rPr>
            <w:rFonts w:ascii="Times New Roman" w:hAnsi="Times New Roman" w:cs="Times New Roman"/>
          </w:rPr>
          <w:t xml:space="preserve">EVALI case data </w:t>
        </w:r>
      </w:ins>
      <w:ins w:id="126" w:author="Hollingsworth, Alex" w:date="2019-10-26T08:55:00Z">
        <w:r>
          <w:rPr>
            <w:rFonts w:ascii="Times New Roman" w:hAnsi="Times New Roman" w:cs="Times New Roman"/>
          </w:rPr>
          <w:t xml:space="preserve">from the CDC </w:t>
        </w:r>
      </w:ins>
      <w:ins w:id="127" w:author="Hollingsworth, Alex" w:date="2019-10-26T08:50:00Z">
        <w:r>
          <w:rPr>
            <w:rFonts w:ascii="Times New Roman" w:hAnsi="Times New Roman" w:cs="Times New Roman"/>
          </w:rPr>
          <w:t>and population</w:t>
        </w:r>
      </w:ins>
      <w:ins w:id="128" w:author="Hollingsworth, Alex" w:date="2019-10-26T08:51:00Z">
        <w:r>
          <w:rPr>
            <w:rFonts w:ascii="Times New Roman" w:hAnsi="Times New Roman" w:cs="Times New Roman"/>
          </w:rPr>
          <w:t xml:space="preserve"> data from SEER. W</w:t>
        </w:r>
        <w:r w:rsidRPr="00761276">
          <w:rPr>
            <w:rFonts w:ascii="Times New Roman" w:hAnsi="Times New Roman" w:cs="Times New Roman"/>
          </w:rPr>
          <w:t xml:space="preserve">e classified states as </w:t>
        </w:r>
        <w:r>
          <w:rPr>
            <w:rFonts w:ascii="Times New Roman" w:hAnsi="Times New Roman" w:cs="Times New Roman"/>
          </w:rPr>
          <w:t>medical marijuana states if they had a</w:t>
        </w:r>
      </w:ins>
      <w:ins w:id="129" w:author="Hollingsworth, Alex" w:date="2019-10-26T08:52:00Z">
        <w:r>
          <w:rPr>
            <w:rFonts w:ascii="Times New Roman" w:hAnsi="Times New Roman" w:cs="Times New Roman"/>
          </w:rPr>
          <w:t xml:space="preserve"> medical marijuana law in place in January 2019</w:t>
        </w:r>
      </w:ins>
      <w:ins w:id="130" w:author="Hollingsworth, Alex" w:date="2019-10-26T08:55:00Z">
        <w:r>
          <w:rPr>
            <w:rFonts w:ascii="Times New Roman" w:hAnsi="Times New Roman" w:cs="Times New Roman"/>
          </w:rPr>
          <w:t xml:space="preserve">, but did not have a recreational marijuana dispensary. We classify states as recreational marijuana states </w:t>
        </w:r>
      </w:ins>
      <w:ins w:id="131" w:author="Hollingsworth, Alex" w:date="2019-10-26T08:56:00Z">
        <w:r>
          <w:rPr>
            <w:rFonts w:ascii="Times New Roman" w:hAnsi="Times New Roman" w:cs="Times New Roman"/>
          </w:rPr>
          <w:t>if</w:t>
        </w:r>
      </w:ins>
      <w:ins w:id="132" w:author="Hollingsworth, Alex" w:date="2019-10-26T08:51:00Z">
        <w:r w:rsidRPr="00761276">
          <w:rPr>
            <w:rFonts w:ascii="Times New Roman" w:hAnsi="Times New Roman" w:cs="Times New Roman"/>
          </w:rPr>
          <w:t xml:space="preserve"> at least one </w:t>
        </w:r>
      </w:ins>
      <w:ins w:id="133" w:author="Hollingsworth, Alex" w:date="2019-10-26T08:56:00Z">
        <w:r>
          <w:rPr>
            <w:rFonts w:ascii="Times New Roman" w:hAnsi="Times New Roman" w:cs="Times New Roman"/>
          </w:rPr>
          <w:t xml:space="preserve">recreational </w:t>
        </w:r>
      </w:ins>
      <w:ins w:id="134" w:author="Hollingsworth, Alex" w:date="2019-10-26T08:51:00Z">
        <w:r w:rsidRPr="00761276">
          <w:rPr>
            <w:rFonts w:ascii="Times New Roman" w:hAnsi="Times New Roman" w:cs="Times New Roman"/>
          </w:rPr>
          <w:t>marijuana dispensary was open in the state as of January 1, 2019. The seven recreational marijuana states in our analysis are: Alaska, Washington, Colorado, Oregon, Nevada, California, and Maine.</w:t>
        </w:r>
      </w:ins>
    </w:p>
    <w:moveToRangeEnd w:id="118"/>
    <w:p w14:paraId="677CCAC7" w14:textId="7594C03A" w:rsidR="00894248" w:rsidRPr="00DE7C62" w:rsidDel="003E0B1C" w:rsidRDefault="00C66991" w:rsidP="00D36A68">
      <w:pPr>
        <w:rPr>
          <w:del w:id="135" w:author="Hollingsworth, Alex" w:date="2019-10-26T08:36:00Z"/>
          <w:rFonts w:ascii="Times New Roman" w:hAnsi="Times New Roman" w:cs="Times New Roman"/>
          <w:rPrChange w:id="136" w:author="Hollingsworth, Alex" w:date="2019-10-26T08:24:00Z">
            <w:rPr>
              <w:del w:id="137" w:author="Hollingsworth, Alex" w:date="2019-10-26T08:36:00Z"/>
            </w:rPr>
          </w:rPrChange>
        </w:rPr>
      </w:pPr>
      <w:del w:id="138" w:author="Hollingsworth, Alex" w:date="2019-10-26T08:36:00Z">
        <w:r w:rsidRPr="00DE7C62" w:rsidDel="003E0B1C">
          <w:rPr>
            <w:rFonts w:ascii="Times New Roman" w:hAnsi="Times New Roman" w:cs="Times New Roman"/>
            <w:rPrChange w:id="139" w:author="Hollingsworth, Alex" w:date="2019-10-26T08:24:00Z">
              <w:rPr/>
            </w:rPrChange>
          </w:rPr>
          <w:delText xml:space="preserve"> recreational marijuana laws that</w:delText>
        </w:r>
        <w:r w:rsidR="007F2F11" w:rsidRPr="00DE7C62" w:rsidDel="003E0B1C">
          <w:rPr>
            <w:rFonts w:ascii="Times New Roman" w:hAnsi="Times New Roman" w:cs="Times New Roman"/>
            <w:rPrChange w:id="140" w:author="Hollingsworth, Alex" w:date="2019-10-26T08:24:00Z">
              <w:rPr/>
            </w:rPrChange>
          </w:rPr>
          <w:delText xml:space="preserve"> allow </w:delText>
        </w:r>
        <w:r w:rsidR="003D5150" w:rsidRPr="00DE7C62" w:rsidDel="003E0B1C">
          <w:rPr>
            <w:rFonts w:ascii="Times New Roman" w:hAnsi="Times New Roman" w:cs="Times New Roman"/>
            <w:rPrChange w:id="141" w:author="Hollingsworth, Alex" w:date="2019-10-26T08:24:00Z">
              <w:rPr/>
            </w:rPrChange>
          </w:rPr>
          <w:delText xml:space="preserve">adults </w:delText>
        </w:r>
        <w:r w:rsidR="007F2F11" w:rsidRPr="00DE7C62" w:rsidDel="003E0B1C">
          <w:rPr>
            <w:rFonts w:ascii="Times New Roman" w:hAnsi="Times New Roman" w:cs="Times New Roman"/>
            <w:rPrChange w:id="142" w:author="Hollingsworth, Alex" w:date="2019-10-26T08:24:00Z">
              <w:rPr/>
            </w:rPrChange>
          </w:rPr>
          <w:delText xml:space="preserve">to legally purchase THC products. In other states, THC is illegal </w:delText>
        </w:r>
        <w:r w:rsidRPr="00DE7C62" w:rsidDel="003E0B1C">
          <w:rPr>
            <w:rFonts w:ascii="Times New Roman" w:hAnsi="Times New Roman" w:cs="Times New Roman"/>
            <w:rPrChange w:id="143" w:author="Hollingsworth, Alex" w:date="2019-10-26T08:24:00Z">
              <w:rPr/>
            </w:rPrChange>
          </w:rPr>
          <w:delText xml:space="preserve">and </w:delText>
        </w:r>
        <w:r w:rsidR="0090215B" w:rsidRPr="00DE7C62" w:rsidDel="003E0B1C">
          <w:rPr>
            <w:rFonts w:ascii="Times New Roman" w:hAnsi="Times New Roman" w:cs="Times New Roman"/>
            <w:rPrChange w:id="144" w:author="Hollingsworth, Alex" w:date="2019-10-26T08:24:00Z">
              <w:rPr/>
            </w:rPrChange>
          </w:rPr>
          <w:delText>people</w:delText>
        </w:r>
        <w:r w:rsidR="003D5150" w:rsidRPr="00DE7C62" w:rsidDel="003E0B1C">
          <w:rPr>
            <w:rFonts w:ascii="Times New Roman" w:hAnsi="Times New Roman" w:cs="Times New Roman"/>
            <w:rPrChange w:id="145" w:author="Hollingsworth, Alex" w:date="2019-10-26T08:24:00Z">
              <w:rPr/>
            </w:rPrChange>
          </w:rPr>
          <w:delText xml:space="preserve"> </w:delText>
        </w:r>
        <w:r w:rsidR="007F2F11" w:rsidRPr="00DE7C62" w:rsidDel="003E0B1C">
          <w:rPr>
            <w:rFonts w:ascii="Times New Roman" w:hAnsi="Times New Roman" w:cs="Times New Roman"/>
            <w:rPrChange w:id="146" w:author="Hollingsworth, Alex" w:date="2019-10-26T08:24:00Z">
              <w:rPr/>
            </w:rPrChange>
          </w:rPr>
          <w:delText xml:space="preserve">who want to use THC products </w:delText>
        </w:r>
        <w:r w:rsidRPr="00DE7C62" w:rsidDel="003E0B1C">
          <w:rPr>
            <w:rFonts w:ascii="Times New Roman" w:hAnsi="Times New Roman" w:cs="Times New Roman"/>
            <w:rPrChange w:id="147" w:author="Hollingsworth, Alex" w:date="2019-10-26T08:24:00Z">
              <w:rPr/>
            </w:rPrChange>
          </w:rPr>
          <w:delText>likely</w:delText>
        </w:r>
        <w:r w:rsidR="007F2F11" w:rsidRPr="00DE7C62" w:rsidDel="003E0B1C">
          <w:rPr>
            <w:rFonts w:ascii="Times New Roman" w:hAnsi="Times New Roman" w:cs="Times New Roman"/>
            <w:rPrChange w:id="148" w:author="Hollingsworth, Alex" w:date="2019-10-26T08:24:00Z">
              <w:rPr/>
            </w:rPrChange>
          </w:rPr>
          <w:delText xml:space="preserve"> purchase them from black market providers. </w:delText>
        </w:r>
        <w:r w:rsidRPr="00DE7C62" w:rsidDel="003E0B1C">
          <w:rPr>
            <w:rFonts w:ascii="Times New Roman" w:hAnsi="Times New Roman" w:cs="Times New Roman"/>
            <w:rPrChange w:id="149" w:author="Hollingsworth, Alex" w:date="2019-10-26T08:24:00Z">
              <w:rPr/>
            </w:rPrChange>
          </w:rPr>
          <w:delText xml:space="preserve">If </w:delText>
        </w:r>
        <w:r w:rsidR="003D5150" w:rsidRPr="00DE7C62" w:rsidDel="003E0B1C">
          <w:rPr>
            <w:rFonts w:ascii="Times New Roman" w:hAnsi="Times New Roman" w:cs="Times New Roman"/>
            <w:rPrChange w:id="150" w:author="Hollingsworth, Alex" w:date="2019-10-26T08:24:00Z">
              <w:rPr/>
            </w:rPrChange>
          </w:rPr>
          <w:delText>the</w:delText>
        </w:r>
        <w:r w:rsidRPr="00DE7C62" w:rsidDel="003E0B1C">
          <w:rPr>
            <w:rFonts w:ascii="Times New Roman" w:hAnsi="Times New Roman" w:cs="Times New Roman"/>
            <w:rPrChange w:id="151" w:author="Hollingsworth, Alex" w:date="2019-10-26T08:24:00Z">
              <w:rPr/>
            </w:rPrChange>
          </w:rPr>
          <w:delText xml:space="preserve"> THC products that </w:delText>
        </w:r>
        <w:r w:rsidR="003D5150" w:rsidRPr="00DE7C62" w:rsidDel="003E0B1C">
          <w:rPr>
            <w:rFonts w:ascii="Times New Roman" w:hAnsi="Times New Roman" w:cs="Times New Roman"/>
            <w:rPrChange w:id="152" w:author="Hollingsworth, Alex" w:date="2019-10-26T08:24:00Z">
              <w:rPr/>
            </w:rPrChange>
          </w:rPr>
          <w:delText xml:space="preserve">are responsible for EVAIL </w:delText>
        </w:r>
        <w:r w:rsidRPr="00DE7C62" w:rsidDel="003E0B1C">
          <w:rPr>
            <w:rFonts w:ascii="Times New Roman" w:hAnsi="Times New Roman" w:cs="Times New Roman"/>
            <w:rPrChange w:id="153" w:author="Hollingsworth, Alex" w:date="2019-10-26T08:24:00Z">
              <w:rPr/>
            </w:rPrChange>
          </w:rPr>
          <w:delText xml:space="preserve">are sold by black market providers but not by legal marijuana dispensaries, </w:delText>
        </w:r>
      </w:del>
      <w:moveFromRangeStart w:id="154" w:author="Hollingsworth, Alex" w:date="2019-10-26T08:36:00Z" w:name="move22971410"/>
      <w:moveFrom w:id="155" w:author="Hollingsworth, Alex" w:date="2019-10-26T08:36:00Z">
        <w:del w:id="156" w:author="Hollingsworth, Alex" w:date="2019-10-26T08:36:00Z">
          <w:r w:rsidRPr="00DE7C62" w:rsidDel="003E0B1C">
            <w:rPr>
              <w:rFonts w:ascii="Times New Roman" w:hAnsi="Times New Roman" w:cs="Times New Roman"/>
              <w:rPrChange w:id="157" w:author="Hollingsworth, Alex" w:date="2019-10-26T08:24:00Z">
                <w:rPr/>
              </w:rPrChange>
            </w:rPr>
            <w:delText>then EVALI case rates may be lower in recreational marijuana states.</w:delText>
          </w:r>
          <w:r w:rsidR="00787A77" w:rsidRPr="00DE7C62" w:rsidDel="003E0B1C">
            <w:rPr>
              <w:rFonts w:ascii="Times New Roman" w:hAnsi="Times New Roman" w:cs="Times New Roman"/>
              <w:rPrChange w:id="158" w:author="Hollingsworth, Alex" w:date="2019-10-26T08:24:00Z">
                <w:rPr/>
              </w:rPrChange>
            </w:rPr>
            <w:delText xml:space="preserve"> </w:delText>
          </w:r>
          <w:r w:rsidR="00D36A68" w:rsidRPr="00DE7C62" w:rsidDel="003E0B1C">
            <w:rPr>
              <w:rFonts w:ascii="Times New Roman" w:hAnsi="Times New Roman" w:cs="Times New Roman"/>
              <w:rPrChange w:id="159" w:author="Hollingsworth, Alex" w:date="2019-10-26T08:24:00Z">
                <w:rPr/>
              </w:rPrChange>
            </w:rPr>
            <w:delText xml:space="preserve">To examine this hypothesis, we compared EVALI case rates across states with different marijuana regulations. </w:delText>
          </w:r>
        </w:del>
      </w:moveFrom>
      <w:moveFromRangeEnd w:id="154"/>
    </w:p>
    <w:p w14:paraId="67AFBA97" w14:textId="77777777" w:rsidR="00894248" w:rsidRPr="00DE7C62" w:rsidDel="003E0B1C" w:rsidRDefault="00894248" w:rsidP="00D36A68">
      <w:pPr>
        <w:rPr>
          <w:del w:id="160" w:author="Hollingsworth, Alex" w:date="2019-10-26T08:37:00Z"/>
          <w:rFonts w:ascii="Times New Roman" w:hAnsi="Times New Roman" w:cs="Times New Roman"/>
          <w:rPrChange w:id="161" w:author="Hollingsworth, Alex" w:date="2019-10-26T08:24:00Z">
            <w:rPr>
              <w:del w:id="162" w:author="Hollingsworth, Alex" w:date="2019-10-26T08:37:00Z"/>
            </w:rPr>
          </w:rPrChange>
        </w:rPr>
      </w:pPr>
    </w:p>
    <w:p w14:paraId="1FC61183" w14:textId="24C8A655" w:rsidR="00D36A68" w:rsidRPr="00DE7C62" w:rsidDel="003E0B1C" w:rsidRDefault="00D36A68" w:rsidP="00D36A68">
      <w:pPr>
        <w:rPr>
          <w:moveFrom w:id="163" w:author="Hollingsworth, Alex" w:date="2019-10-26T08:37:00Z"/>
          <w:rFonts w:ascii="Times New Roman" w:hAnsi="Times New Roman" w:cs="Times New Roman"/>
          <w:rPrChange w:id="164" w:author="Hollingsworth, Alex" w:date="2019-10-26T08:24:00Z">
            <w:rPr>
              <w:moveFrom w:id="165" w:author="Hollingsworth, Alex" w:date="2019-10-26T08:37:00Z"/>
            </w:rPr>
          </w:rPrChange>
        </w:rPr>
      </w:pPr>
      <w:moveFromRangeStart w:id="166" w:author="Hollingsworth, Alex" w:date="2019-10-26T08:37:00Z" w:name="move22971477"/>
      <w:moveFrom w:id="167" w:author="Hollingsworth, Alex" w:date="2019-10-26T08:37:00Z">
        <w:r w:rsidRPr="00DE7C62" w:rsidDel="003E0B1C">
          <w:rPr>
            <w:rFonts w:ascii="Times New Roman" w:hAnsi="Times New Roman" w:cs="Times New Roman"/>
            <w:rPrChange w:id="168" w:author="Hollingsworth, Alex" w:date="2019-10-26T08:24:00Z">
              <w:rPr/>
            </w:rPrChange>
          </w:rPr>
          <w:t>We obtained EVALI case data by state from the CDC and state population data from the US Census Bureau. The CDC state</w:t>
        </w:r>
        <w:r w:rsidR="003D5150" w:rsidRPr="00DE7C62" w:rsidDel="003E0B1C">
          <w:rPr>
            <w:rFonts w:ascii="Times New Roman" w:hAnsi="Times New Roman" w:cs="Times New Roman"/>
            <w:rPrChange w:id="169" w:author="Hollingsworth, Alex" w:date="2019-10-26T08:24:00Z">
              <w:rPr/>
            </w:rPrChange>
          </w:rPr>
          <w:t>-</w:t>
        </w:r>
        <w:r w:rsidRPr="00DE7C62" w:rsidDel="003E0B1C">
          <w:rPr>
            <w:rFonts w:ascii="Times New Roman" w:hAnsi="Times New Roman" w:cs="Times New Roman"/>
            <w:rPrChange w:id="170" w:author="Hollingsworth, Alex" w:date="2019-10-26T08:24:00Z">
              <w:rPr/>
            </w:rPrChange>
          </w:rPr>
          <w:t>level case data is reported as a range of values for each state. We defined the EVALI case rate in each state as the mid-point of the range divided by the state population in millions.</w:t>
        </w:r>
        <w:r w:rsidR="00894248" w:rsidRPr="00DE7C62" w:rsidDel="003E0B1C">
          <w:rPr>
            <w:rFonts w:ascii="Times New Roman" w:hAnsi="Times New Roman" w:cs="Times New Roman"/>
            <w:rPrChange w:id="171" w:author="Hollingsworth, Alex" w:date="2019-10-26T08:24:00Z">
              <w:rPr/>
            </w:rPrChange>
          </w:rPr>
          <w:t xml:space="preserve"> Across the country, there are 17 prohibition states that do not allow recreational or medical marijuana. There are 26 </w:t>
        </w:r>
        <w:r w:rsidR="003D5150" w:rsidRPr="00DE7C62" w:rsidDel="003E0B1C">
          <w:rPr>
            <w:rFonts w:ascii="Times New Roman" w:hAnsi="Times New Roman" w:cs="Times New Roman"/>
            <w:rPrChange w:id="172" w:author="Hollingsworth, Alex" w:date="2019-10-26T08:24:00Z">
              <w:rPr/>
            </w:rPrChange>
          </w:rPr>
          <w:t xml:space="preserve">strictly </w:t>
        </w:r>
        <w:r w:rsidR="00894248" w:rsidRPr="00DE7C62" w:rsidDel="003E0B1C">
          <w:rPr>
            <w:rFonts w:ascii="Times New Roman" w:hAnsi="Times New Roman" w:cs="Times New Roman"/>
            <w:rPrChange w:id="173" w:author="Hollingsworth, Alex" w:date="2019-10-26T08:24:00Z">
              <w:rPr/>
            </w:rPrChange>
          </w:rPr>
          <w:t>medical marijuana states where it is legal to buy and sell marijuana for medical use only. Finally, w</w:t>
        </w:r>
        <w:r w:rsidRPr="00DE7C62" w:rsidDel="003E0B1C">
          <w:rPr>
            <w:rFonts w:ascii="Times New Roman" w:hAnsi="Times New Roman" w:cs="Times New Roman"/>
            <w:rPrChange w:id="174" w:author="Hollingsworth, Alex" w:date="2019-10-26T08:24:00Z">
              <w:rPr/>
            </w:rPrChange>
          </w:rPr>
          <w:t xml:space="preserve">e classified states as recreational marijuana states if marijuana possession was legal and at least one marijuana dispensary was open in the state as of </w:t>
        </w:r>
        <w:r w:rsidR="00406AF2" w:rsidRPr="00DE7C62" w:rsidDel="003E0B1C">
          <w:rPr>
            <w:rFonts w:ascii="Times New Roman" w:hAnsi="Times New Roman" w:cs="Times New Roman"/>
            <w:rPrChange w:id="175" w:author="Hollingsworth, Alex" w:date="2019-10-26T08:24:00Z">
              <w:rPr/>
            </w:rPrChange>
          </w:rPr>
          <w:t>January 1, 2019</w:t>
        </w:r>
        <w:r w:rsidRPr="00DE7C62" w:rsidDel="003E0B1C">
          <w:rPr>
            <w:rFonts w:ascii="Times New Roman" w:hAnsi="Times New Roman" w:cs="Times New Roman"/>
            <w:rPrChange w:id="176" w:author="Hollingsworth, Alex" w:date="2019-10-26T08:24:00Z">
              <w:rPr/>
            </w:rPrChange>
          </w:rPr>
          <w:t xml:space="preserve">. The seven recreational marijuana states in our analysis are: Alaska, Washington, Colorado, Oregon, Nevada, California, and Maine. </w:t>
        </w:r>
      </w:moveFrom>
    </w:p>
    <w:moveFromRangeEnd w:id="166"/>
    <w:p w14:paraId="7784AC93" w14:textId="77777777" w:rsidR="00D36A68" w:rsidRPr="00DE7C62" w:rsidRDefault="00D36A68" w:rsidP="00D36A68">
      <w:pPr>
        <w:rPr>
          <w:rFonts w:ascii="Times New Roman" w:hAnsi="Times New Roman" w:cs="Times New Roman"/>
          <w:rPrChange w:id="177" w:author="Hollingsworth, Alex" w:date="2019-10-26T08:24:00Z">
            <w:rPr/>
          </w:rPrChange>
        </w:rPr>
      </w:pPr>
    </w:p>
    <w:p w14:paraId="4232E678" w14:textId="08F17A4E" w:rsidR="003E0B1C" w:rsidRDefault="00D36A68" w:rsidP="003E0B1C">
      <w:pPr>
        <w:rPr>
          <w:ins w:id="178" w:author="Hollingsworth, Alex" w:date="2019-10-26T08:46:00Z"/>
          <w:rFonts w:ascii="Times New Roman" w:hAnsi="Times New Roman" w:cs="Times New Roman"/>
        </w:rPr>
      </w:pPr>
      <w:r w:rsidRPr="00DE7C62">
        <w:rPr>
          <w:rFonts w:ascii="Times New Roman" w:hAnsi="Times New Roman" w:cs="Times New Roman"/>
          <w:rPrChange w:id="179" w:author="Hollingsworth, Alex" w:date="2019-10-26T08:24:00Z">
            <w:rPr/>
          </w:rPrChange>
        </w:rPr>
        <w:t xml:space="preserve">Figure 1 shows the number of reported EVALI cases per 1 million population in each state. The states are sorted by the EVALI case rate and </w:t>
      </w:r>
      <w:r w:rsidR="00926C57" w:rsidRPr="00DE7C62">
        <w:rPr>
          <w:rFonts w:ascii="Times New Roman" w:hAnsi="Times New Roman" w:cs="Times New Roman"/>
          <w:rPrChange w:id="180" w:author="Hollingsworth, Alex" w:date="2019-10-26T08:24:00Z">
            <w:rPr/>
          </w:rPrChange>
        </w:rPr>
        <w:t>indicate</w:t>
      </w:r>
      <w:r w:rsidRPr="00DE7C62">
        <w:rPr>
          <w:rFonts w:ascii="Times New Roman" w:hAnsi="Times New Roman" w:cs="Times New Roman"/>
          <w:rPrChange w:id="181" w:author="Hollingsworth, Alex" w:date="2019-10-26T08:24:00Z">
            <w:rPr/>
          </w:rPrChange>
        </w:rPr>
        <w:t xml:space="preserve"> that </w:t>
      </w:r>
      <w:del w:id="182" w:author="Hollingsworth, Alex" w:date="2019-10-26T08:42:00Z">
        <w:r w:rsidRPr="00DE7C62" w:rsidDel="003E0B1C">
          <w:rPr>
            <w:rFonts w:ascii="Times New Roman" w:hAnsi="Times New Roman" w:cs="Times New Roman"/>
            <w:rPrChange w:id="183" w:author="Hollingsworth, Alex" w:date="2019-10-26T08:24:00Z">
              <w:rPr/>
            </w:rPrChange>
          </w:rPr>
          <w:delText xml:space="preserve">the seven </w:delText>
        </w:r>
      </w:del>
      <w:r w:rsidRPr="00DE7C62">
        <w:rPr>
          <w:rFonts w:ascii="Times New Roman" w:hAnsi="Times New Roman" w:cs="Times New Roman"/>
          <w:rPrChange w:id="184" w:author="Hollingsworth, Alex" w:date="2019-10-26T08:24:00Z">
            <w:rPr/>
          </w:rPrChange>
        </w:rPr>
        <w:t xml:space="preserve">recreational marijuana states </w:t>
      </w:r>
      <w:del w:id="185" w:author="Hollingsworth, Alex" w:date="2019-10-26T08:42:00Z">
        <w:r w:rsidRPr="00DE7C62" w:rsidDel="003E0B1C">
          <w:rPr>
            <w:rFonts w:ascii="Times New Roman" w:hAnsi="Times New Roman" w:cs="Times New Roman"/>
            <w:rPrChange w:id="186" w:author="Hollingsworth, Alex" w:date="2019-10-26T08:24:00Z">
              <w:rPr/>
            </w:rPrChange>
          </w:rPr>
          <w:delText xml:space="preserve">tend to </w:delText>
        </w:r>
      </w:del>
      <w:r w:rsidRPr="00DE7C62">
        <w:rPr>
          <w:rFonts w:ascii="Times New Roman" w:hAnsi="Times New Roman" w:cs="Times New Roman"/>
          <w:rPrChange w:id="187" w:author="Hollingsworth, Alex" w:date="2019-10-26T08:24:00Z">
            <w:rPr/>
          </w:rPrChange>
        </w:rPr>
        <w:t xml:space="preserve">have </w:t>
      </w:r>
      <w:ins w:id="188" w:author="Hollingsworth, Alex" w:date="2019-10-26T08:42:00Z">
        <w:r w:rsidR="003E0B1C">
          <w:rPr>
            <w:rFonts w:ascii="Times New Roman" w:hAnsi="Times New Roman" w:cs="Times New Roman"/>
          </w:rPr>
          <w:t xml:space="preserve">a </w:t>
        </w:r>
      </w:ins>
      <w:del w:id="189" w:author="Hollingsworth, Alex" w:date="2019-10-26T08:42:00Z">
        <w:r w:rsidRPr="00DE7C62" w:rsidDel="003E0B1C">
          <w:rPr>
            <w:rFonts w:ascii="Times New Roman" w:hAnsi="Times New Roman" w:cs="Times New Roman"/>
            <w:rPrChange w:id="190" w:author="Hollingsworth, Alex" w:date="2019-10-26T08:24:00Z">
              <w:rPr/>
            </w:rPrChange>
          </w:rPr>
          <w:delText xml:space="preserve">fewer </w:delText>
        </w:r>
      </w:del>
      <w:ins w:id="191" w:author="Hollingsworth, Alex" w:date="2019-10-26T08:43:00Z">
        <w:r w:rsidR="003E0B1C">
          <w:rPr>
            <w:rFonts w:ascii="Times New Roman" w:hAnsi="Times New Roman" w:cs="Times New Roman"/>
          </w:rPr>
          <w:t>significantly fewer</w:t>
        </w:r>
      </w:ins>
      <w:ins w:id="192" w:author="Hollingsworth, Alex" w:date="2019-10-26T08:42:00Z">
        <w:r w:rsidR="003E0B1C">
          <w:rPr>
            <w:rFonts w:ascii="Times New Roman" w:hAnsi="Times New Roman" w:cs="Times New Roman"/>
          </w:rPr>
          <w:t xml:space="preserve"> </w:t>
        </w:r>
      </w:ins>
      <w:r w:rsidRPr="00DE7C62">
        <w:rPr>
          <w:rFonts w:ascii="Times New Roman" w:hAnsi="Times New Roman" w:cs="Times New Roman"/>
          <w:rPrChange w:id="193" w:author="Hollingsworth, Alex" w:date="2019-10-26T08:24:00Z">
            <w:rPr/>
          </w:rPrChange>
        </w:rPr>
        <w:t xml:space="preserve">EVALI cases per 1 million than states that do not allow recreational marijuana. </w:t>
      </w:r>
      <w:ins w:id="194" w:author="Hollingsworth, Alex" w:date="2019-10-26T08:45:00Z">
        <w:r w:rsidR="003E0B1C">
          <w:rPr>
            <w:rFonts w:ascii="Times New Roman" w:hAnsi="Times New Roman" w:cs="Times New Roman"/>
          </w:rPr>
          <w:t>T</w:t>
        </w:r>
      </w:ins>
      <w:del w:id="195" w:author="Hollingsworth, Alex" w:date="2019-10-26T08:45:00Z">
        <w:r w:rsidRPr="00DE7C62" w:rsidDel="003E0B1C">
          <w:rPr>
            <w:rFonts w:ascii="Times New Roman" w:hAnsi="Times New Roman" w:cs="Times New Roman"/>
            <w:rPrChange w:id="196" w:author="Hollingsworth, Alex" w:date="2019-10-26T08:24:00Z">
              <w:rPr/>
            </w:rPrChange>
          </w:rPr>
          <w:delText xml:space="preserve"> </w:delText>
        </w:r>
      </w:del>
      <w:ins w:id="197" w:author="Hollingsworth, Alex" w:date="2019-10-26T08:45:00Z">
        <w:r w:rsidR="003E0B1C" w:rsidRPr="00761276">
          <w:rPr>
            <w:rFonts w:ascii="Times New Roman" w:hAnsi="Times New Roman" w:cs="Times New Roman"/>
          </w:rPr>
          <w:t xml:space="preserve">he </w:t>
        </w:r>
        <w:proofErr w:type="gramStart"/>
        <w:r w:rsidR="003E0B1C" w:rsidRPr="00761276">
          <w:rPr>
            <w:rFonts w:ascii="Times New Roman" w:hAnsi="Times New Roman" w:cs="Times New Roman"/>
          </w:rPr>
          <w:t>average</w:t>
        </w:r>
        <w:proofErr w:type="gramEnd"/>
        <w:r w:rsidR="003E0B1C" w:rsidRPr="00761276">
          <w:rPr>
            <w:rFonts w:ascii="Times New Roman" w:hAnsi="Times New Roman" w:cs="Times New Roman"/>
          </w:rPr>
          <w:t xml:space="preserve"> recreational marijuana state has only 1.7 EVALI cases per 1 million population</w:t>
        </w:r>
      </w:ins>
      <w:ins w:id="198" w:author="Hollingsworth, Alex" w:date="2019-10-26T08:47:00Z">
        <w:r w:rsidR="00591CAF">
          <w:rPr>
            <w:rFonts w:ascii="Times New Roman" w:hAnsi="Times New Roman" w:cs="Times New Roman"/>
          </w:rPr>
          <w:t>.</w:t>
        </w:r>
      </w:ins>
      <w:ins w:id="199" w:author="Hollingsworth, Alex" w:date="2019-10-26T08:46:00Z">
        <w:r w:rsidR="003E0B1C">
          <w:rPr>
            <w:rFonts w:ascii="Times New Roman" w:hAnsi="Times New Roman" w:cs="Times New Roman"/>
          </w:rPr>
          <w:t xml:space="preserve"> </w:t>
        </w:r>
      </w:ins>
      <w:ins w:id="200" w:author="Hollingsworth, Alex" w:date="2019-10-26T08:47:00Z">
        <w:r w:rsidR="00591CAF">
          <w:rPr>
            <w:rFonts w:ascii="Times New Roman" w:hAnsi="Times New Roman" w:cs="Times New Roman"/>
          </w:rPr>
          <w:t>T</w:t>
        </w:r>
      </w:ins>
      <w:ins w:id="201" w:author="Hollingsworth, Alex" w:date="2019-10-26T08:46:00Z">
        <w:r w:rsidR="003E0B1C">
          <w:rPr>
            <w:rFonts w:ascii="Times New Roman" w:hAnsi="Times New Roman" w:cs="Times New Roman"/>
          </w:rPr>
          <w:t xml:space="preserve">his is </w:t>
        </w:r>
      </w:ins>
      <w:ins w:id="202" w:author="Hollingsworth, Alex" w:date="2019-10-26T08:47:00Z">
        <w:r w:rsidR="003E0B1C">
          <w:rPr>
            <w:rFonts w:ascii="Times New Roman" w:hAnsi="Times New Roman" w:cs="Times New Roman"/>
          </w:rPr>
          <w:t>7</w:t>
        </w:r>
      </w:ins>
      <w:ins w:id="203" w:author="Hollingsworth, Alex" w:date="2019-10-26T08:45:00Z">
        <w:r w:rsidR="003E0B1C" w:rsidRPr="00761276">
          <w:rPr>
            <w:rFonts w:ascii="Times New Roman" w:hAnsi="Times New Roman" w:cs="Times New Roman"/>
          </w:rPr>
          <w:t>.</w:t>
        </w:r>
      </w:ins>
      <w:ins w:id="204" w:author="Hollingsworth, Alex" w:date="2019-10-26T08:47:00Z">
        <w:r w:rsidR="003E0B1C">
          <w:rPr>
            <w:rFonts w:ascii="Times New Roman" w:hAnsi="Times New Roman" w:cs="Times New Roman"/>
          </w:rPr>
          <w:t>1</w:t>
        </w:r>
      </w:ins>
      <w:ins w:id="205" w:author="Hollingsworth, Alex" w:date="2019-10-26T08:45:00Z">
        <w:r w:rsidR="003E0B1C" w:rsidRPr="00761276">
          <w:rPr>
            <w:rFonts w:ascii="Times New Roman" w:hAnsi="Times New Roman" w:cs="Times New Roman"/>
          </w:rPr>
          <w:t xml:space="preserve"> </w:t>
        </w:r>
      </w:ins>
      <w:ins w:id="206" w:author="Hollingsworth, Alex" w:date="2019-10-26T08:47:00Z">
        <w:r w:rsidR="00591CAF">
          <w:rPr>
            <w:rFonts w:ascii="Times New Roman" w:hAnsi="Times New Roman" w:cs="Times New Roman"/>
          </w:rPr>
          <w:t>(p &lt; .</w:t>
        </w:r>
        <w:proofErr w:type="gramStart"/>
        <w:r w:rsidR="00591CAF">
          <w:rPr>
            <w:rFonts w:ascii="Times New Roman" w:hAnsi="Times New Roman" w:cs="Times New Roman"/>
          </w:rPr>
          <w:t>001</w:t>
        </w:r>
      </w:ins>
      <w:ins w:id="207" w:author="Hollingsworth, Alex" w:date="2019-10-26T08:48:00Z">
        <w:r w:rsidR="00591CAF">
          <w:rPr>
            <w:rFonts w:ascii="Times New Roman" w:hAnsi="Times New Roman" w:cs="Times New Roman"/>
          </w:rPr>
          <w:t xml:space="preserve"> )</w:t>
        </w:r>
        <w:proofErr w:type="gramEnd"/>
        <w:r w:rsidR="00591CAF">
          <w:rPr>
            <w:rFonts w:ascii="Times New Roman" w:hAnsi="Times New Roman" w:cs="Times New Roman"/>
          </w:rPr>
          <w:t xml:space="preserve"> </w:t>
        </w:r>
      </w:ins>
      <w:ins w:id="208" w:author="Hollingsworth, Alex" w:date="2019-10-26T08:46:00Z">
        <w:r w:rsidR="003E0B1C">
          <w:rPr>
            <w:rFonts w:ascii="Times New Roman" w:hAnsi="Times New Roman" w:cs="Times New Roman"/>
          </w:rPr>
          <w:t>lo</w:t>
        </w:r>
      </w:ins>
      <w:ins w:id="209" w:author="Hollingsworth, Alex" w:date="2019-10-26T08:47:00Z">
        <w:r w:rsidR="003E0B1C">
          <w:rPr>
            <w:rFonts w:ascii="Times New Roman" w:hAnsi="Times New Roman" w:cs="Times New Roman"/>
          </w:rPr>
          <w:t xml:space="preserve">wer that the average medical marijuana state, and 6.4 </w:t>
        </w:r>
      </w:ins>
      <w:ins w:id="210" w:author="Hollingsworth, Alex" w:date="2019-10-26T08:48:00Z">
        <w:r w:rsidR="00591CAF">
          <w:rPr>
            <w:rFonts w:ascii="Times New Roman" w:hAnsi="Times New Roman" w:cs="Times New Roman"/>
          </w:rPr>
          <w:t xml:space="preserve">(p -.002) </w:t>
        </w:r>
      </w:ins>
      <w:ins w:id="211" w:author="Hollingsworth, Alex" w:date="2019-10-26T08:47:00Z">
        <w:r w:rsidR="003E0B1C">
          <w:rPr>
            <w:rFonts w:ascii="Times New Roman" w:hAnsi="Times New Roman" w:cs="Times New Roman"/>
          </w:rPr>
          <w:t>lower than the average prohibition state</w:t>
        </w:r>
      </w:ins>
      <w:ins w:id="212" w:author="Hollingsworth, Alex" w:date="2019-10-26T08:48:00Z">
        <w:r w:rsidR="00591CAF">
          <w:rPr>
            <w:rFonts w:ascii="Times New Roman" w:hAnsi="Times New Roman" w:cs="Times New Roman"/>
          </w:rPr>
          <w:t xml:space="preserve">. </w:t>
        </w:r>
      </w:ins>
      <w:ins w:id="213" w:author="Hollingsworth, Alex" w:date="2019-10-26T08:47:00Z">
        <w:r w:rsidR="003E0B1C">
          <w:rPr>
            <w:rFonts w:ascii="Times New Roman" w:hAnsi="Times New Roman" w:cs="Times New Roman"/>
          </w:rPr>
          <w:t xml:space="preserve"> </w:t>
        </w:r>
      </w:ins>
      <w:ins w:id="214" w:author="Hollingsworth, Alex" w:date="2019-10-26T08:48:00Z">
        <w:r w:rsidR="00591CAF">
          <w:rPr>
            <w:rFonts w:ascii="Times New Roman" w:hAnsi="Times New Roman" w:cs="Times New Roman"/>
          </w:rPr>
          <w:t>The difference in the EVALI case rate between the mean medical and prohibition state is</w:t>
        </w:r>
      </w:ins>
      <w:ins w:id="215" w:author="Hollingsworth, Alex" w:date="2019-10-26T08:49:00Z">
        <w:r w:rsidR="00591CAF" w:rsidRPr="00761276">
          <w:rPr>
            <w:rFonts w:ascii="Times New Roman" w:hAnsi="Times New Roman" w:cs="Times New Roman"/>
          </w:rPr>
          <w:t xml:space="preserve"> only 0.7 cases per 1 million which is clinically small and statistically insignificant</w:t>
        </w:r>
      </w:ins>
    </w:p>
    <w:p w14:paraId="357D900E" w14:textId="3373A939" w:rsidR="00894248" w:rsidRPr="00DE7C62" w:rsidDel="00591CAF" w:rsidRDefault="00894248">
      <w:pPr>
        <w:rPr>
          <w:del w:id="216" w:author="Hollingsworth, Alex" w:date="2019-10-26T08:49:00Z"/>
          <w:rFonts w:ascii="Times New Roman" w:hAnsi="Times New Roman" w:cs="Times New Roman"/>
          <w:rPrChange w:id="217" w:author="Hollingsworth, Alex" w:date="2019-10-26T08:24:00Z">
            <w:rPr>
              <w:del w:id="218" w:author="Hollingsworth, Alex" w:date="2019-10-26T08:49:00Z"/>
            </w:rPr>
          </w:rPrChange>
        </w:rPr>
      </w:pPr>
      <w:del w:id="219" w:author="Hollingsworth, Alex" w:date="2019-10-26T08:49:00Z">
        <w:r w:rsidRPr="00DE7C62" w:rsidDel="00591CAF">
          <w:rPr>
            <w:rFonts w:ascii="Times New Roman" w:hAnsi="Times New Roman" w:cs="Times New Roman"/>
            <w:rPrChange w:id="220" w:author="Hollingsworth, Alex" w:date="2019-10-26T08:24:00Z">
              <w:rPr/>
            </w:rPrChange>
          </w:rPr>
          <w:delText xml:space="preserve">The average EVALI case rate is 8.1 per 1 million in prohibition states and 8.8 per 1 million in medical marijuana states. The difference in average case rates between medical and prohibition states is only 0.7 cases per 1 million </w:delText>
        </w:r>
      </w:del>
      <w:del w:id="221" w:author="Hollingsworth, Alex" w:date="2019-10-26T08:44:00Z">
        <w:r w:rsidRPr="00DE7C62" w:rsidDel="003E0B1C">
          <w:rPr>
            <w:rFonts w:ascii="Times New Roman" w:hAnsi="Times New Roman" w:cs="Times New Roman"/>
            <w:rPrChange w:id="222" w:author="Hollingsworth, Alex" w:date="2019-10-26T08:24:00Z">
              <w:rPr/>
            </w:rPrChange>
          </w:rPr>
          <w:delText xml:space="preserve">(p.784), </w:delText>
        </w:r>
      </w:del>
      <w:del w:id="223" w:author="Hollingsworth, Alex" w:date="2019-10-26T08:49:00Z">
        <w:r w:rsidRPr="00DE7C62" w:rsidDel="00591CAF">
          <w:rPr>
            <w:rFonts w:ascii="Times New Roman" w:hAnsi="Times New Roman" w:cs="Times New Roman"/>
            <w:rPrChange w:id="224" w:author="Hollingsworth, Alex" w:date="2019-10-26T08:24:00Z">
              <w:rPr/>
            </w:rPrChange>
          </w:rPr>
          <w:delText xml:space="preserve">which is clinically small and statistically insignificant. In contrast, the average recreational marijuana state has only 1.7 EVALI cases per 1 million population. The average recreational state has 6.4 </w:delText>
        </w:r>
        <w:r w:rsidR="00F92901" w:rsidRPr="00DE7C62" w:rsidDel="00591CAF">
          <w:rPr>
            <w:rFonts w:ascii="Times New Roman" w:hAnsi="Times New Roman" w:cs="Times New Roman"/>
            <w:rPrChange w:id="225" w:author="Hollingsworth, Alex" w:date="2019-10-26T08:24:00Z">
              <w:rPr/>
            </w:rPrChange>
          </w:rPr>
          <w:delText xml:space="preserve">(p=.002) fewer </w:delText>
        </w:r>
        <w:r w:rsidRPr="00DE7C62" w:rsidDel="00591CAF">
          <w:rPr>
            <w:rFonts w:ascii="Times New Roman" w:hAnsi="Times New Roman" w:cs="Times New Roman"/>
            <w:rPrChange w:id="226" w:author="Hollingsworth, Alex" w:date="2019-10-26T08:24:00Z">
              <w:rPr/>
            </w:rPrChange>
          </w:rPr>
          <w:delText>cases per 1 million fewer cases tha</w:delText>
        </w:r>
        <w:r w:rsidR="00F92901" w:rsidRPr="00DE7C62" w:rsidDel="00591CAF">
          <w:rPr>
            <w:rFonts w:ascii="Times New Roman" w:hAnsi="Times New Roman" w:cs="Times New Roman"/>
            <w:rPrChange w:id="227" w:author="Hollingsworth, Alex" w:date="2019-10-26T08:24:00Z">
              <w:rPr/>
            </w:rPrChange>
          </w:rPr>
          <w:delText>n the average recreational state</w:delText>
        </w:r>
        <w:r w:rsidRPr="00DE7C62" w:rsidDel="00591CAF">
          <w:rPr>
            <w:rFonts w:ascii="Times New Roman" w:hAnsi="Times New Roman" w:cs="Times New Roman"/>
            <w:rPrChange w:id="228" w:author="Hollingsworth, Alex" w:date="2019-10-26T08:24:00Z">
              <w:rPr/>
            </w:rPrChange>
          </w:rPr>
          <w:delText xml:space="preserve"> (p=.002), which is </w:delText>
        </w:r>
        <w:r w:rsidR="00F92901" w:rsidRPr="00DE7C62" w:rsidDel="00591CAF">
          <w:rPr>
            <w:rFonts w:ascii="Times New Roman" w:hAnsi="Times New Roman" w:cs="Times New Roman"/>
            <w:rPrChange w:id="229" w:author="Hollingsworth, Alex" w:date="2019-10-26T08:24:00Z">
              <w:rPr/>
            </w:rPrChange>
          </w:rPr>
          <w:delText xml:space="preserve">a </w:delText>
        </w:r>
        <w:r w:rsidRPr="00DE7C62" w:rsidDel="00591CAF">
          <w:rPr>
            <w:rFonts w:ascii="Times New Roman" w:hAnsi="Times New Roman" w:cs="Times New Roman"/>
            <w:rPrChange w:id="230" w:author="Hollingsworth, Alex" w:date="2019-10-26T08:24:00Z">
              <w:rPr/>
            </w:rPrChange>
          </w:rPr>
          <w:delText xml:space="preserve">clinically large and statistically </w:delText>
        </w:r>
        <w:r w:rsidR="00F92901" w:rsidRPr="00DE7C62" w:rsidDel="00591CAF">
          <w:rPr>
            <w:rFonts w:ascii="Times New Roman" w:hAnsi="Times New Roman" w:cs="Times New Roman"/>
            <w:rPrChange w:id="231" w:author="Hollingsworth, Alex" w:date="2019-10-26T08:24:00Z">
              <w:rPr/>
            </w:rPrChange>
          </w:rPr>
          <w:delText xml:space="preserve">significant difference. </w:delText>
        </w:r>
      </w:del>
    </w:p>
    <w:p w14:paraId="3983D13F" w14:textId="10FF3748" w:rsidR="00F92901" w:rsidRPr="00DE7C62" w:rsidRDefault="00F92901">
      <w:pPr>
        <w:rPr>
          <w:rFonts w:ascii="Times New Roman" w:hAnsi="Times New Roman" w:cs="Times New Roman"/>
          <w:rPrChange w:id="232" w:author="Hollingsworth, Alex" w:date="2019-10-26T08:24:00Z">
            <w:rPr/>
          </w:rPrChange>
        </w:rPr>
      </w:pPr>
    </w:p>
    <w:p w14:paraId="75D07F71" w14:textId="0F189EE6" w:rsidR="00113CB8" w:rsidRPr="00DE7C62" w:rsidDel="00DE7C62" w:rsidRDefault="00F92901">
      <w:pPr>
        <w:rPr>
          <w:del w:id="233" w:author="Hollingsworth, Alex" w:date="2019-10-26T08:17:00Z"/>
          <w:rFonts w:ascii="Times New Roman" w:hAnsi="Times New Roman" w:cs="Times New Roman"/>
          <w:rPrChange w:id="234" w:author="Hollingsworth, Alex" w:date="2019-10-26T08:24:00Z">
            <w:rPr>
              <w:del w:id="235" w:author="Hollingsworth, Alex" w:date="2019-10-26T08:17:00Z"/>
            </w:rPr>
          </w:rPrChange>
        </w:rPr>
      </w:pPr>
      <w:r w:rsidRPr="00DE7C62">
        <w:rPr>
          <w:rFonts w:ascii="Times New Roman" w:hAnsi="Times New Roman" w:cs="Times New Roman"/>
          <w:rPrChange w:id="236" w:author="Hollingsworth, Alex" w:date="2019-10-26T08:24:00Z">
            <w:rPr/>
          </w:rPrChange>
        </w:rPr>
        <w:t xml:space="preserve">The distribution of EVALI cases across the states suggests that EVALI cases are concentrated in states where consumers do not have access to a legal recreational marijuana </w:t>
      </w:r>
      <w:proofErr w:type="gramStart"/>
      <w:r w:rsidRPr="00DE7C62">
        <w:rPr>
          <w:rFonts w:ascii="Times New Roman" w:hAnsi="Times New Roman" w:cs="Times New Roman"/>
          <w:rPrChange w:id="237" w:author="Hollingsworth, Alex" w:date="2019-10-26T08:24:00Z">
            <w:rPr/>
          </w:rPrChange>
        </w:rPr>
        <w:t>dispensaries</w:t>
      </w:r>
      <w:proofErr w:type="gramEnd"/>
      <w:r w:rsidRPr="00DE7C62">
        <w:rPr>
          <w:rFonts w:ascii="Times New Roman" w:hAnsi="Times New Roman" w:cs="Times New Roman"/>
          <w:rPrChange w:id="238" w:author="Hollingsworth, Alex" w:date="2019-10-26T08:24:00Z">
            <w:rPr/>
          </w:rPrChange>
        </w:rPr>
        <w:t>. One possible inference is that THC products obtained through the black market may be responsible for EVALI. The results presented here are</w:t>
      </w:r>
      <w:ins w:id="239" w:author="Hollingsworth, Alex" w:date="2019-10-26T09:08:00Z">
        <w:r w:rsidR="006116F0">
          <w:rPr>
            <w:rFonts w:ascii="Times New Roman" w:hAnsi="Times New Roman" w:cs="Times New Roman"/>
          </w:rPr>
          <w:t xml:space="preserve"> limited in that </w:t>
        </w:r>
      </w:ins>
      <w:ins w:id="240" w:author="Hollingsworth, Alex" w:date="2019-10-26T09:09:00Z">
        <w:r w:rsidR="006116F0">
          <w:rPr>
            <w:rFonts w:ascii="Times New Roman" w:hAnsi="Times New Roman" w:cs="Times New Roman"/>
          </w:rPr>
          <w:t>they are</w:t>
        </w:r>
      </w:ins>
      <w:r w:rsidRPr="00DE7C62">
        <w:rPr>
          <w:rFonts w:ascii="Times New Roman" w:hAnsi="Times New Roman" w:cs="Times New Roman"/>
          <w:rPrChange w:id="241" w:author="Hollingsworth, Alex" w:date="2019-10-26T08:24:00Z">
            <w:rPr/>
          </w:rPrChange>
        </w:rPr>
        <w:t xml:space="preserve"> simple </w:t>
      </w:r>
      <w:r w:rsidR="00926C57" w:rsidRPr="00DE7C62">
        <w:rPr>
          <w:rFonts w:ascii="Times New Roman" w:hAnsi="Times New Roman" w:cs="Times New Roman"/>
          <w:rPrChange w:id="242" w:author="Hollingsworth, Alex" w:date="2019-10-26T08:24:00Z">
            <w:rPr/>
          </w:rPrChange>
        </w:rPr>
        <w:t>cross-sectional</w:t>
      </w:r>
      <w:r w:rsidRPr="00DE7C62">
        <w:rPr>
          <w:rFonts w:ascii="Times New Roman" w:hAnsi="Times New Roman" w:cs="Times New Roman"/>
          <w:rPrChange w:id="243" w:author="Hollingsworth, Alex" w:date="2019-10-26T08:24:00Z">
            <w:rPr/>
          </w:rPrChange>
        </w:rPr>
        <w:t xml:space="preserve"> comparisons of case rates</w:t>
      </w:r>
      <w:ins w:id="244" w:author="Hollingsworth, Alex" w:date="2019-10-26T09:09:00Z">
        <w:r w:rsidR="006116F0">
          <w:rPr>
            <w:rFonts w:ascii="Times New Roman" w:hAnsi="Times New Roman" w:cs="Times New Roman"/>
          </w:rPr>
          <w:t>. The analysis</w:t>
        </w:r>
      </w:ins>
      <w:del w:id="245" w:author="Hollingsworth, Alex" w:date="2019-10-26T09:09:00Z">
        <w:r w:rsidRPr="00DE7C62" w:rsidDel="006116F0">
          <w:rPr>
            <w:rFonts w:ascii="Times New Roman" w:hAnsi="Times New Roman" w:cs="Times New Roman"/>
            <w:rPrChange w:id="246" w:author="Hollingsworth, Alex" w:date="2019-10-26T08:24:00Z">
              <w:rPr/>
            </w:rPrChange>
          </w:rPr>
          <w:delText xml:space="preserve"> and</w:delText>
        </w:r>
      </w:del>
      <w:r w:rsidRPr="00DE7C62">
        <w:rPr>
          <w:rFonts w:ascii="Times New Roman" w:hAnsi="Times New Roman" w:cs="Times New Roman"/>
          <w:rPrChange w:id="247" w:author="Hollingsworth, Alex" w:date="2019-10-26T08:24:00Z">
            <w:rPr/>
          </w:rPrChange>
        </w:rPr>
        <w:t xml:space="preserve"> do</w:t>
      </w:r>
      <w:ins w:id="248" w:author="Hollingsworth, Alex" w:date="2019-10-26T09:09:00Z">
        <w:r w:rsidR="006116F0">
          <w:rPr>
            <w:rFonts w:ascii="Times New Roman" w:hAnsi="Times New Roman" w:cs="Times New Roman"/>
          </w:rPr>
          <w:t>es</w:t>
        </w:r>
      </w:ins>
      <w:r w:rsidRPr="00DE7C62">
        <w:rPr>
          <w:rFonts w:ascii="Times New Roman" w:hAnsi="Times New Roman" w:cs="Times New Roman"/>
          <w:rPrChange w:id="249" w:author="Hollingsworth, Alex" w:date="2019-10-26T08:24:00Z">
            <w:rPr/>
          </w:rPrChange>
        </w:rPr>
        <w:t xml:space="preserve"> not attempt to adjust for the possibility that state marijuana regulations </w:t>
      </w:r>
      <w:del w:id="250" w:author="Hollingsworth, Alex" w:date="2019-10-26T09:09:00Z">
        <w:r w:rsidRPr="00DE7C62" w:rsidDel="006116F0">
          <w:rPr>
            <w:rFonts w:ascii="Times New Roman" w:hAnsi="Times New Roman" w:cs="Times New Roman"/>
            <w:rPrChange w:id="251" w:author="Hollingsworth, Alex" w:date="2019-10-26T08:24:00Z">
              <w:rPr/>
            </w:rPrChange>
          </w:rPr>
          <w:delText xml:space="preserve">are </w:delText>
        </w:r>
      </w:del>
      <w:ins w:id="252" w:author="Hollingsworth, Alex" w:date="2019-10-26T09:09:00Z">
        <w:r w:rsidR="006116F0">
          <w:rPr>
            <w:rFonts w:ascii="Times New Roman" w:hAnsi="Times New Roman" w:cs="Times New Roman"/>
          </w:rPr>
          <w:t>may be</w:t>
        </w:r>
        <w:r w:rsidR="006116F0" w:rsidRPr="00DE7C62">
          <w:rPr>
            <w:rFonts w:ascii="Times New Roman" w:hAnsi="Times New Roman" w:cs="Times New Roman"/>
            <w:rPrChange w:id="253" w:author="Hollingsworth, Alex" w:date="2019-10-26T08:24:00Z">
              <w:rPr/>
            </w:rPrChange>
          </w:rPr>
          <w:t xml:space="preserve"> </w:t>
        </w:r>
      </w:ins>
      <w:r w:rsidRPr="00DE7C62">
        <w:rPr>
          <w:rFonts w:ascii="Times New Roman" w:hAnsi="Times New Roman" w:cs="Times New Roman"/>
          <w:rPrChange w:id="254" w:author="Hollingsworth, Alex" w:date="2019-10-26T08:24:00Z">
            <w:rPr/>
          </w:rPrChange>
        </w:rPr>
        <w:t xml:space="preserve">confounded by other factors that might explain differences in the prevalence of EVALI. </w:t>
      </w:r>
      <w:bookmarkStart w:id="255" w:name="_GoBack"/>
      <w:bookmarkEnd w:id="255"/>
    </w:p>
    <w:p w14:paraId="2F7262AE" w14:textId="46BC858C" w:rsidR="00787A77" w:rsidRPr="00DE7C62" w:rsidDel="00DE7C62" w:rsidRDefault="00787A77">
      <w:pPr>
        <w:rPr>
          <w:del w:id="256" w:author="Hollingsworth, Alex" w:date="2019-10-26T08:17:00Z"/>
          <w:rFonts w:ascii="Times New Roman" w:hAnsi="Times New Roman" w:cs="Times New Roman"/>
          <w:rPrChange w:id="257" w:author="Hollingsworth, Alex" w:date="2019-10-26T08:24:00Z">
            <w:rPr>
              <w:del w:id="258" w:author="Hollingsworth, Alex" w:date="2019-10-26T08:17:00Z"/>
            </w:rPr>
          </w:rPrChange>
        </w:rPr>
      </w:pPr>
    </w:p>
    <w:p w14:paraId="4DC2315B" w14:textId="62671770" w:rsidR="00C66991" w:rsidRPr="00DE7C62" w:rsidRDefault="00C66991">
      <w:pPr>
        <w:rPr>
          <w:rFonts w:ascii="Times New Roman" w:hAnsi="Times New Roman" w:cs="Times New Roman"/>
          <w:rPrChange w:id="259" w:author="Hollingsworth, Alex" w:date="2019-10-26T08:24:00Z">
            <w:rPr/>
          </w:rPrChange>
        </w:rPr>
      </w:pPr>
      <w:del w:id="260" w:author="Hollingsworth, Alex" w:date="2019-10-26T08:17:00Z">
        <w:r w:rsidRPr="00DE7C62" w:rsidDel="00DE7C62">
          <w:rPr>
            <w:rFonts w:ascii="Times New Roman" w:hAnsi="Times New Roman" w:cs="Times New Roman"/>
            <w:noProof/>
            <w:rPrChange w:id="261" w:author="Hollingsworth, Alex" w:date="2019-10-26T08:24:00Z">
              <w:rPr>
                <w:noProof/>
              </w:rPr>
            </w:rPrChange>
          </w:rPr>
          <w:drawing>
            <wp:inline distT="0" distB="0" distL="0" distR="0" wp14:anchorId="30611747" wp14:editId="27FB0FBC">
              <wp:extent cx="5943600" cy="4664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25 at 7.57.21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664710"/>
                      </a:xfrm>
                      <a:prstGeom prst="rect">
                        <a:avLst/>
                      </a:prstGeom>
                    </pic:spPr>
                  </pic:pic>
                </a:graphicData>
              </a:graphic>
            </wp:inline>
          </w:drawing>
        </w:r>
      </w:del>
    </w:p>
    <w:p w14:paraId="151262EF" w14:textId="65977649" w:rsidR="00113CB8" w:rsidRPr="00DE7C62" w:rsidDel="00DE7C62" w:rsidRDefault="00113CB8">
      <w:pPr>
        <w:rPr>
          <w:del w:id="262" w:author="Hollingsworth, Alex" w:date="2019-10-26T08:17:00Z"/>
          <w:rFonts w:ascii="Times New Roman" w:hAnsi="Times New Roman" w:cs="Times New Roman"/>
          <w:rPrChange w:id="263" w:author="Hollingsworth, Alex" w:date="2019-10-26T08:24:00Z">
            <w:rPr>
              <w:del w:id="264" w:author="Hollingsworth, Alex" w:date="2019-10-26T08:17:00Z"/>
            </w:rPr>
          </w:rPrChange>
        </w:rPr>
      </w:pPr>
    </w:p>
    <w:tbl>
      <w:tblPr>
        <w:tblW w:w="10040" w:type="dxa"/>
        <w:tblLook w:val="04A0" w:firstRow="1" w:lastRow="0" w:firstColumn="1" w:lastColumn="0" w:noHBand="0" w:noVBand="1"/>
      </w:tblPr>
      <w:tblGrid>
        <w:gridCol w:w="2135"/>
        <w:gridCol w:w="2905"/>
        <w:gridCol w:w="2520"/>
        <w:gridCol w:w="1604"/>
        <w:gridCol w:w="876"/>
      </w:tblGrid>
      <w:tr w:rsidR="00CF52FF" w:rsidRPr="00DE7C62" w:rsidDel="00DE7C62" w14:paraId="7510F00D" w14:textId="4D26E5EF" w:rsidTr="00CF52FF">
        <w:trPr>
          <w:trHeight w:val="340"/>
          <w:del w:id="265" w:author="Hollingsworth, Alex" w:date="2019-10-26T08:17:00Z"/>
        </w:trPr>
        <w:tc>
          <w:tcPr>
            <w:tcW w:w="2135" w:type="dxa"/>
            <w:tcBorders>
              <w:top w:val="single" w:sz="4" w:space="0" w:color="auto"/>
              <w:left w:val="nil"/>
              <w:bottom w:val="single" w:sz="4" w:space="0" w:color="auto"/>
              <w:right w:val="nil"/>
            </w:tcBorders>
            <w:shd w:val="clear" w:color="auto" w:fill="auto"/>
            <w:vAlign w:val="bottom"/>
            <w:hideMark/>
          </w:tcPr>
          <w:p w14:paraId="0B3ED4EE" w14:textId="1FDAC883" w:rsidR="00CF52FF" w:rsidRPr="00DE7C62" w:rsidDel="00DE7C62" w:rsidRDefault="00CF52FF" w:rsidP="00CF52FF">
            <w:pPr>
              <w:rPr>
                <w:del w:id="266" w:author="Hollingsworth, Alex" w:date="2019-10-26T08:17:00Z"/>
                <w:rFonts w:ascii="Times New Roman" w:eastAsia="Times New Roman" w:hAnsi="Times New Roman" w:cs="Times New Roman"/>
                <w:b/>
                <w:bCs/>
                <w:color w:val="000000"/>
                <w:rPrChange w:id="267" w:author="Hollingsworth, Alex" w:date="2019-10-26T08:24:00Z">
                  <w:rPr>
                    <w:del w:id="268" w:author="Hollingsworth, Alex" w:date="2019-10-26T08:17:00Z"/>
                    <w:rFonts w:ascii="Calibri" w:eastAsia="Times New Roman" w:hAnsi="Calibri" w:cs="Calibri"/>
                    <w:b/>
                    <w:bCs/>
                    <w:color w:val="000000"/>
                  </w:rPr>
                </w:rPrChange>
              </w:rPr>
            </w:pPr>
            <w:del w:id="269" w:author="Hollingsworth, Alex" w:date="2019-10-26T08:17:00Z">
              <w:r w:rsidRPr="00DE7C62" w:rsidDel="00DE7C62">
                <w:rPr>
                  <w:rFonts w:ascii="Times New Roman" w:eastAsia="Times New Roman" w:hAnsi="Times New Roman" w:cs="Times New Roman"/>
                  <w:b/>
                  <w:bCs/>
                  <w:color w:val="000000"/>
                  <w:rPrChange w:id="270" w:author="Hollingsworth, Alex" w:date="2019-10-26T08:24:00Z">
                    <w:rPr>
                      <w:rFonts w:ascii="Calibri" w:eastAsia="Times New Roman" w:hAnsi="Calibri" w:cs="Calibri"/>
                      <w:b/>
                      <w:bCs/>
                      <w:color w:val="000000"/>
                    </w:rPr>
                  </w:rPrChange>
                </w:rPr>
                <w:delText> </w:delText>
              </w:r>
            </w:del>
          </w:p>
        </w:tc>
        <w:tc>
          <w:tcPr>
            <w:tcW w:w="2905" w:type="dxa"/>
            <w:tcBorders>
              <w:top w:val="single" w:sz="4" w:space="0" w:color="auto"/>
              <w:left w:val="nil"/>
              <w:bottom w:val="single" w:sz="4" w:space="0" w:color="auto"/>
              <w:right w:val="nil"/>
            </w:tcBorders>
            <w:shd w:val="clear" w:color="auto" w:fill="auto"/>
            <w:vAlign w:val="bottom"/>
            <w:hideMark/>
          </w:tcPr>
          <w:p w14:paraId="047B616B" w14:textId="04BE3120" w:rsidR="00CF52FF" w:rsidRPr="00DE7C62" w:rsidDel="00DE7C62" w:rsidRDefault="00CF52FF" w:rsidP="00CF52FF">
            <w:pPr>
              <w:jc w:val="center"/>
              <w:rPr>
                <w:del w:id="271" w:author="Hollingsworth, Alex" w:date="2019-10-26T08:17:00Z"/>
                <w:rFonts w:ascii="Times New Roman" w:eastAsia="Times New Roman" w:hAnsi="Times New Roman" w:cs="Times New Roman"/>
                <w:b/>
                <w:bCs/>
                <w:color w:val="000000"/>
                <w:rPrChange w:id="272" w:author="Hollingsworth, Alex" w:date="2019-10-26T08:24:00Z">
                  <w:rPr>
                    <w:del w:id="273" w:author="Hollingsworth, Alex" w:date="2019-10-26T08:17:00Z"/>
                    <w:rFonts w:ascii="Calibri" w:eastAsia="Times New Roman" w:hAnsi="Calibri" w:cs="Calibri"/>
                    <w:b/>
                    <w:bCs/>
                    <w:color w:val="000000"/>
                  </w:rPr>
                </w:rPrChange>
              </w:rPr>
            </w:pPr>
            <w:del w:id="274" w:author="Hollingsworth, Alex" w:date="2019-10-26T08:17:00Z">
              <w:r w:rsidRPr="00DE7C62" w:rsidDel="00DE7C62">
                <w:rPr>
                  <w:rFonts w:ascii="Times New Roman" w:eastAsia="Times New Roman" w:hAnsi="Times New Roman" w:cs="Times New Roman"/>
                  <w:b/>
                  <w:bCs/>
                  <w:color w:val="000000"/>
                  <w:rPrChange w:id="275" w:author="Hollingsworth, Alex" w:date="2019-10-26T08:24:00Z">
                    <w:rPr>
                      <w:rFonts w:ascii="Calibri" w:eastAsia="Times New Roman" w:hAnsi="Calibri" w:cs="Calibri"/>
                      <w:b/>
                      <w:bCs/>
                      <w:color w:val="000000"/>
                    </w:rPr>
                  </w:rPrChange>
                </w:rPr>
                <w:delText>EVALI Cases Per 1 Million</w:delText>
              </w:r>
            </w:del>
          </w:p>
        </w:tc>
        <w:tc>
          <w:tcPr>
            <w:tcW w:w="2520" w:type="dxa"/>
            <w:tcBorders>
              <w:top w:val="single" w:sz="4" w:space="0" w:color="auto"/>
              <w:left w:val="nil"/>
              <w:bottom w:val="single" w:sz="4" w:space="0" w:color="auto"/>
              <w:right w:val="nil"/>
            </w:tcBorders>
            <w:shd w:val="clear" w:color="auto" w:fill="auto"/>
            <w:noWrap/>
            <w:vAlign w:val="bottom"/>
            <w:hideMark/>
          </w:tcPr>
          <w:p w14:paraId="0C54E6C5" w14:textId="3B7116FF" w:rsidR="00CF52FF" w:rsidRPr="00DE7C62" w:rsidDel="00DE7C62" w:rsidRDefault="00CF52FF" w:rsidP="00CF52FF">
            <w:pPr>
              <w:jc w:val="center"/>
              <w:rPr>
                <w:del w:id="276" w:author="Hollingsworth, Alex" w:date="2019-10-26T08:17:00Z"/>
                <w:rFonts w:ascii="Times New Roman" w:eastAsia="Times New Roman" w:hAnsi="Times New Roman" w:cs="Times New Roman"/>
                <w:b/>
                <w:bCs/>
                <w:color w:val="000000"/>
                <w:rPrChange w:id="277" w:author="Hollingsworth, Alex" w:date="2019-10-26T08:24:00Z">
                  <w:rPr>
                    <w:del w:id="278" w:author="Hollingsworth, Alex" w:date="2019-10-26T08:17:00Z"/>
                    <w:rFonts w:ascii="Calibri" w:eastAsia="Times New Roman" w:hAnsi="Calibri" w:cs="Calibri"/>
                    <w:b/>
                    <w:bCs/>
                    <w:color w:val="000000"/>
                  </w:rPr>
                </w:rPrChange>
              </w:rPr>
            </w:pPr>
            <w:del w:id="279" w:author="Hollingsworth, Alex" w:date="2019-10-26T08:17:00Z">
              <w:r w:rsidRPr="00DE7C62" w:rsidDel="00DE7C62">
                <w:rPr>
                  <w:rFonts w:ascii="Times New Roman" w:eastAsia="Times New Roman" w:hAnsi="Times New Roman" w:cs="Times New Roman"/>
                  <w:b/>
                  <w:bCs/>
                  <w:color w:val="000000"/>
                  <w:rPrChange w:id="280" w:author="Hollingsworth, Alex" w:date="2019-10-26T08:24:00Z">
                    <w:rPr>
                      <w:rFonts w:ascii="Calibri" w:eastAsia="Times New Roman" w:hAnsi="Calibri" w:cs="Calibri"/>
                      <w:b/>
                      <w:bCs/>
                      <w:color w:val="000000"/>
                    </w:rPr>
                  </w:rPrChange>
                </w:rPr>
                <w:delText>Difference From Prohibition States</w:delText>
              </w:r>
            </w:del>
          </w:p>
        </w:tc>
        <w:tc>
          <w:tcPr>
            <w:tcW w:w="1604" w:type="dxa"/>
            <w:tcBorders>
              <w:top w:val="single" w:sz="4" w:space="0" w:color="auto"/>
              <w:left w:val="nil"/>
              <w:bottom w:val="single" w:sz="4" w:space="0" w:color="auto"/>
              <w:right w:val="nil"/>
            </w:tcBorders>
            <w:shd w:val="clear" w:color="auto" w:fill="auto"/>
            <w:vAlign w:val="bottom"/>
            <w:hideMark/>
          </w:tcPr>
          <w:p w14:paraId="3025BD14" w14:textId="254AA207" w:rsidR="00CF52FF" w:rsidRPr="00DE7C62" w:rsidDel="00DE7C62" w:rsidRDefault="00CF52FF" w:rsidP="00CF52FF">
            <w:pPr>
              <w:jc w:val="center"/>
              <w:rPr>
                <w:del w:id="281" w:author="Hollingsworth, Alex" w:date="2019-10-26T08:17:00Z"/>
                <w:rFonts w:ascii="Times New Roman" w:eastAsia="Times New Roman" w:hAnsi="Times New Roman" w:cs="Times New Roman"/>
                <w:b/>
                <w:bCs/>
                <w:color w:val="000000"/>
                <w:rPrChange w:id="282" w:author="Hollingsworth, Alex" w:date="2019-10-26T08:24:00Z">
                  <w:rPr>
                    <w:del w:id="283" w:author="Hollingsworth, Alex" w:date="2019-10-26T08:17:00Z"/>
                    <w:rFonts w:ascii="Calibri" w:eastAsia="Times New Roman" w:hAnsi="Calibri" w:cs="Calibri"/>
                    <w:b/>
                    <w:bCs/>
                    <w:color w:val="000000"/>
                  </w:rPr>
                </w:rPrChange>
              </w:rPr>
            </w:pPr>
            <w:del w:id="284" w:author="Hollingsworth, Alex" w:date="2019-10-26T08:17:00Z">
              <w:r w:rsidRPr="00DE7C62" w:rsidDel="00DE7C62">
                <w:rPr>
                  <w:rFonts w:ascii="Times New Roman" w:eastAsia="Times New Roman" w:hAnsi="Times New Roman" w:cs="Times New Roman"/>
                  <w:b/>
                  <w:bCs/>
                  <w:color w:val="000000"/>
                  <w:rPrChange w:id="285" w:author="Hollingsworth, Alex" w:date="2019-10-26T08:24:00Z">
                    <w:rPr>
                      <w:rFonts w:ascii="Calibri" w:eastAsia="Times New Roman" w:hAnsi="Calibri" w:cs="Calibri"/>
                      <w:b/>
                      <w:bCs/>
                      <w:color w:val="000000"/>
                    </w:rPr>
                  </w:rPrChange>
                </w:rPr>
                <w:delText>p</w:delText>
              </w:r>
            </w:del>
          </w:p>
        </w:tc>
        <w:tc>
          <w:tcPr>
            <w:tcW w:w="876" w:type="dxa"/>
            <w:tcBorders>
              <w:top w:val="single" w:sz="4" w:space="0" w:color="auto"/>
              <w:left w:val="nil"/>
              <w:bottom w:val="single" w:sz="4" w:space="0" w:color="auto"/>
              <w:right w:val="nil"/>
            </w:tcBorders>
            <w:shd w:val="clear" w:color="auto" w:fill="auto"/>
            <w:vAlign w:val="bottom"/>
            <w:hideMark/>
          </w:tcPr>
          <w:p w14:paraId="32D373DF" w14:textId="3AFE69A0" w:rsidR="00CF52FF" w:rsidRPr="00DE7C62" w:rsidDel="00DE7C62" w:rsidRDefault="00CF52FF" w:rsidP="00CF52FF">
            <w:pPr>
              <w:jc w:val="center"/>
              <w:rPr>
                <w:del w:id="286" w:author="Hollingsworth, Alex" w:date="2019-10-26T08:17:00Z"/>
                <w:rFonts w:ascii="Times New Roman" w:eastAsia="Times New Roman" w:hAnsi="Times New Roman" w:cs="Times New Roman"/>
                <w:b/>
                <w:bCs/>
                <w:color w:val="000000"/>
                <w:rPrChange w:id="287" w:author="Hollingsworth, Alex" w:date="2019-10-26T08:24:00Z">
                  <w:rPr>
                    <w:del w:id="288" w:author="Hollingsworth, Alex" w:date="2019-10-26T08:17:00Z"/>
                    <w:rFonts w:ascii="Calibri" w:eastAsia="Times New Roman" w:hAnsi="Calibri" w:cs="Calibri"/>
                    <w:b/>
                    <w:bCs/>
                    <w:color w:val="000000"/>
                  </w:rPr>
                </w:rPrChange>
              </w:rPr>
            </w:pPr>
            <w:del w:id="289" w:author="Hollingsworth, Alex" w:date="2019-10-26T08:17:00Z">
              <w:r w:rsidRPr="00DE7C62" w:rsidDel="00DE7C62">
                <w:rPr>
                  <w:rFonts w:ascii="Times New Roman" w:eastAsia="Times New Roman" w:hAnsi="Times New Roman" w:cs="Times New Roman"/>
                  <w:b/>
                  <w:bCs/>
                  <w:color w:val="000000"/>
                  <w:rPrChange w:id="290" w:author="Hollingsworth, Alex" w:date="2019-10-26T08:24:00Z">
                    <w:rPr>
                      <w:rFonts w:ascii="Calibri" w:eastAsia="Times New Roman" w:hAnsi="Calibri" w:cs="Calibri"/>
                      <w:b/>
                      <w:bCs/>
                      <w:color w:val="000000"/>
                    </w:rPr>
                  </w:rPrChange>
                </w:rPr>
                <w:delText>N</w:delText>
              </w:r>
            </w:del>
          </w:p>
        </w:tc>
      </w:tr>
      <w:tr w:rsidR="00CF52FF" w:rsidRPr="00DE7C62" w:rsidDel="00DE7C62" w14:paraId="7BEEAE99" w14:textId="74C003EA" w:rsidTr="00CF52FF">
        <w:trPr>
          <w:trHeight w:val="340"/>
          <w:del w:id="291" w:author="Hollingsworth, Alex" w:date="2019-10-26T08:17:00Z"/>
        </w:trPr>
        <w:tc>
          <w:tcPr>
            <w:tcW w:w="2135" w:type="dxa"/>
            <w:tcBorders>
              <w:top w:val="nil"/>
              <w:left w:val="nil"/>
              <w:bottom w:val="nil"/>
              <w:right w:val="nil"/>
            </w:tcBorders>
            <w:shd w:val="clear" w:color="auto" w:fill="auto"/>
            <w:vAlign w:val="bottom"/>
            <w:hideMark/>
          </w:tcPr>
          <w:p w14:paraId="25D60BD9" w14:textId="58A85194" w:rsidR="00CF52FF" w:rsidRPr="00DE7C62" w:rsidDel="00DE7C62" w:rsidRDefault="00CF52FF" w:rsidP="00CF52FF">
            <w:pPr>
              <w:rPr>
                <w:del w:id="292" w:author="Hollingsworth, Alex" w:date="2019-10-26T08:17:00Z"/>
                <w:rFonts w:ascii="Times New Roman" w:eastAsia="Times New Roman" w:hAnsi="Times New Roman" w:cs="Times New Roman"/>
                <w:color w:val="000000"/>
                <w:rPrChange w:id="293" w:author="Hollingsworth, Alex" w:date="2019-10-26T08:24:00Z">
                  <w:rPr>
                    <w:del w:id="294" w:author="Hollingsworth, Alex" w:date="2019-10-26T08:17:00Z"/>
                    <w:rFonts w:ascii="Calibri" w:eastAsia="Times New Roman" w:hAnsi="Calibri" w:cs="Calibri"/>
                    <w:color w:val="000000"/>
                  </w:rPr>
                </w:rPrChange>
              </w:rPr>
            </w:pPr>
            <w:del w:id="295" w:author="Hollingsworth, Alex" w:date="2019-10-26T08:17:00Z">
              <w:r w:rsidRPr="00DE7C62" w:rsidDel="00DE7C62">
                <w:rPr>
                  <w:rFonts w:ascii="Times New Roman" w:eastAsia="Times New Roman" w:hAnsi="Times New Roman" w:cs="Times New Roman"/>
                  <w:color w:val="000000"/>
                  <w:rPrChange w:id="296" w:author="Hollingsworth, Alex" w:date="2019-10-26T08:24:00Z">
                    <w:rPr>
                      <w:rFonts w:ascii="Calibri" w:eastAsia="Times New Roman" w:hAnsi="Calibri" w:cs="Calibri"/>
                      <w:color w:val="000000"/>
                    </w:rPr>
                  </w:rPrChange>
                </w:rPr>
                <w:delText>Prohibition States</w:delText>
              </w:r>
            </w:del>
          </w:p>
        </w:tc>
        <w:tc>
          <w:tcPr>
            <w:tcW w:w="2905" w:type="dxa"/>
            <w:tcBorders>
              <w:top w:val="nil"/>
              <w:left w:val="nil"/>
              <w:bottom w:val="nil"/>
              <w:right w:val="nil"/>
            </w:tcBorders>
            <w:shd w:val="clear" w:color="auto" w:fill="auto"/>
            <w:vAlign w:val="bottom"/>
            <w:hideMark/>
          </w:tcPr>
          <w:p w14:paraId="1F9157AE" w14:textId="7A1B419F" w:rsidR="00CF52FF" w:rsidRPr="00DE7C62" w:rsidDel="00DE7C62" w:rsidRDefault="00CF52FF" w:rsidP="00CF52FF">
            <w:pPr>
              <w:jc w:val="center"/>
              <w:rPr>
                <w:del w:id="297" w:author="Hollingsworth, Alex" w:date="2019-10-26T08:17:00Z"/>
                <w:rFonts w:ascii="Times New Roman" w:eastAsia="Times New Roman" w:hAnsi="Times New Roman" w:cs="Times New Roman"/>
                <w:color w:val="000000"/>
                <w:rPrChange w:id="298" w:author="Hollingsworth, Alex" w:date="2019-10-26T08:24:00Z">
                  <w:rPr>
                    <w:del w:id="299" w:author="Hollingsworth, Alex" w:date="2019-10-26T08:17:00Z"/>
                    <w:rFonts w:ascii="Calibri" w:eastAsia="Times New Roman" w:hAnsi="Calibri" w:cs="Calibri"/>
                    <w:color w:val="000000"/>
                  </w:rPr>
                </w:rPrChange>
              </w:rPr>
            </w:pPr>
            <w:del w:id="300" w:author="Hollingsworth, Alex" w:date="2019-10-26T08:17:00Z">
              <w:r w:rsidRPr="00DE7C62" w:rsidDel="00DE7C62">
                <w:rPr>
                  <w:rFonts w:ascii="Times New Roman" w:eastAsia="Times New Roman" w:hAnsi="Times New Roman" w:cs="Times New Roman"/>
                  <w:color w:val="000000"/>
                  <w:rPrChange w:id="301" w:author="Hollingsworth, Alex" w:date="2019-10-26T08:24:00Z">
                    <w:rPr>
                      <w:rFonts w:ascii="Calibri" w:eastAsia="Times New Roman" w:hAnsi="Calibri" w:cs="Calibri"/>
                      <w:color w:val="000000"/>
                    </w:rPr>
                  </w:rPrChange>
                </w:rPr>
                <w:delText>8.1</w:delText>
              </w:r>
            </w:del>
          </w:p>
        </w:tc>
        <w:tc>
          <w:tcPr>
            <w:tcW w:w="2520" w:type="dxa"/>
            <w:tcBorders>
              <w:top w:val="nil"/>
              <w:left w:val="nil"/>
              <w:bottom w:val="nil"/>
              <w:right w:val="nil"/>
            </w:tcBorders>
            <w:shd w:val="clear" w:color="auto" w:fill="auto"/>
            <w:vAlign w:val="bottom"/>
            <w:hideMark/>
          </w:tcPr>
          <w:p w14:paraId="25DD6B81" w14:textId="6CA66122" w:rsidR="00CF52FF" w:rsidRPr="00DE7C62" w:rsidDel="00DE7C62" w:rsidRDefault="00CF52FF" w:rsidP="00CF52FF">
            <w:pPr>
              <w:jc w:val="center"/>
              <w:rPr>
                <w:del w:id="302" w:author="Hollingsworth, Alex" w:date="2019-10-26T08:17:00Z"/>
                <w:rFonts w:ascii="Times New Roman" w:eastAsia="Times New Roman" w:hAnsi="Times New Roman" w:cs="Times New Roman"/>
                <w:color w:val="000000"/>
                <w:rPrChange w:id="303" w:author="Hollingsworth, Alex" w:date="2019-10-26T08:24:00Z">
                  <w:rPr>
                    <w:del w:id="304" w:author="Hollingsworth, Alex" w:date="2019-10-26T08:17:00Z"/>
                    <w:rFonts w:ascii="Calibri" w:eastAsia="Times New Roman" w:hAnsi="Calibri" w:cs="Calibri"/>
                    <w:color w:val="000000"/>
                  </w:rPr>
                </w:rPrChange>
              </w:rPr>
            </w:pPr>
            <w:del w:id="305" w:author="Hollingsworth, Alex" w:date="2019-10-26T08:17:00Z">
              <w:r w:rsidRPr="00DE7C62" w:rsidDel="00DE7C62">
                <w:rPr>
                  <w:rFonts w:ascii="Times New Roman" w:eastAsia="Times New Roman" w:hAnsi="Times New Roman" w:cs="Times New Roman"/>
                  <w:color w:val="000000"/>
                  <w:rPrChange w:id="306" w:author="Hollingsworth, Alex" w:date="2019-10-26T08:24:00Z">
                    <w:rPr>
                      <w:rFonts w:ascii="Calibri" w:eastAsia="Times New Roman" w:hAnsi="Calibri" w:cs="Calibri"/>
                      <w:color w:val="000000"/>
                    </w:rPr>
                  </w:rPrChange>
                </w:rPr>
                <w:delText>n/a</w:delText>
              </w:r>
            </w:del>
          </w:p>
        </w:tc>
        <w:tc>
          <w:tcPr>
            <w:tcW w:w="1604" w:type="dxa"/>
            <w:tcBorders>
              <w:top w:val="nil"/>
              <w:left w:val="nil"/>
              <w:bottom w:val="nil"/>
              <w:right w:val="nil"/>
            </w:tcBorders>
            <w:shd w:val="clear" w:color="auto" w:fill="auto"/>
            <w:vAlign w:val="bottom"/>
            <w:hideMark/>
          </w:tcPr>
          <w:p w14:paraId="3A71FDAB" w14:textId="2050D632" w:rsidR="00CF52FF" w:rsidRPr="00DE7C62" w:rsidDel="00DE7C62" w:rsidRDefault="00CF52FF" w:rsidP="00CF52FF">
            <w:pPr>
              <w:jc w:val="center"/>
              <w:rPr>
                <w:del w:id="307" w:author="Hollingsworth, Alex" w:date="2019-10-26T08:17:00Z"/>
                <w:rFonts w:ascii="Times New Roman" w:eastAsia="Times New Roman" w:hAnsi="Times New Roman" w:cs="Times New Roman"/>
                <w:rPrChange w:id="308" w:author="Hollingsworth, Alex" w:date="2019-10-26T08:24:00Z">
                  <w:rPr>
                    <w:del w:id="309" w:author="Hollingsworth, Alex" w:date="2019-10-26T08:17:00Z"/>
                    <w:rFonts w:eastAsia="Times New Roman" w:cstheme="minorHAnsi"/>
                  </w:rPr>
                </w:rPrChange>
              </w:rPr>
            </w:pPr>
            <w:del w:id="310" w:author="Hollingsworth, Alex" w:date="2019-10-26T08:17:00Z">
              <w:r w:rsidRPr="00DE7C62" w:rsidDel="00DE7C62">
                <w:rPr>
                  <w:rFonts w:ascii="Times New Roman" w:eastAsia="Times New Roman" w:hAnsi="Times New Roman" w:cs="Times New Roman"/>
                  <w:rPrChange w:id="311" w:author="Hollingsworth, Alex" w:date="2019-10-26T08:24:00Z">
                    <w:rPr>
                      <w:rFonts w:eastAsia="Times New Roman" w:cstheme="minorHAnsi"/>
                    </w:rPr>
                  </w:rPrChange>
                </w:rPr>
                <w:delText>n/a</w:delText>
              </w:r>
            </w:del>
          </w:p>
        </w:tc>
        <w:tc>
          <w:tcPr>
            <w:tcW w:w="876" w:type="dxa"/>
            <w:tcBorders>
              <w:top w:val="nil"/>
              <w:left w:val="nil"/>
              <w:bottom w:val="nil"/>
              <w:right w:val="nil"/>
            </w:tcBorders>
            <w:shd w:val="clear" w:color="auto" w:fill="auto"/>
            <w:vAlign w:val="bottom"/>
            <w:hideMark/>
          </w:tcPr>
          <w:p w14:paraId="421D5FBD" w14:textId="2B5EF3E9" w:rsidR="00CF52FF" w:rsidRPr="00DE7C62" w:rsidDel="00DE7C62" w:rsidRDefault="00CF52FF" w:rsidP="00CF52FF">
            <w:pPr>
              <w:jc w:val="center"/>
              <w:rPr>
                <w:del w:id="312" w:author="Hollingsworth, Alex" w:date="2019-10-26T08:17:00Z"/>
                <w:rFonts w:ascii="Times New Roman" w:eastAsia="Times New Roman" w:hAnsi="Times New Roman" w:cs="Times New Roman"/>
                <w:color w:val="000000"/>
                <w:rPrChange w:id="313" w:author="Hollingsworth, Alex" w:date="2019-10-26T08:24:00Z">
                  <w:rPr>
                    <w:del w:id="314" w:author="Hollingsworth, Alex" w:date="2019-10-26T08:17:00Z"/>
                    <w:rFonts w:ascii="Calibri" w:eastAsia="Times New Roman" w:hAnsi="Calibri" w:cs="Calibri"/>
                    <w:color w:val="000000"/>
                  </w:rPr>
                </w:rPrChange>
              </w:rPr>
            </w:pPr>
            <w:del w:id="315" w:author="Hollingsworth, Alex" w:date="2019-10-26T08:17:00Z">
              <w:r w:rsidRPr="00DE7C62" w:rsidDel="00DE7C62">
                <w:rPr>
                  <w:rFonts w:ascii="Times New Roman" w:eastAsia="Times New Roman" w:hAnsi="Times New Roman" w:cs="Times New Roman"/>
                  <w:color w:val="000000"/>
                  <w:rPrChange w:id="316" w:author="Hollingsworth, Alex" w:date="2019-10-26T08:24:00Z">
                    <w:rPr>
                      <w:rFonts w:ascii="Calibri" w:eastAsia="Times New Roman" w:hAnsi="Calibri" w:cs="Calibri"/>
                      <w:color w:val="000000"/>
                    </w:rPr>
                  </w:rPrChange>
                </w:rPr>
                <w:delText>18</w:delText>
              </w:r>
            </w:del>
          </w:p>
        </w:tc>
      </w:tr>
      <w:tr w:rsidR="00CF52FF" w:rsidRPr="00DE7C62" w:rsidDel="00DE7C62" w14:paraId="2A82D8A2" w14:textId="54CB95A0" w:rsidTr="00CF52FF">
        <w:trPr>
          <w:trHeight w:val="340"/>
          <w:del w:id="317" w:author="Hollingsworth, Alex" w:date="2019-10-26T08:17:00Z"/>
        </w:trPr>
        <w:tc>
          <w:tcPr>
            <w:tcW w:w="2135" w:type="dxa"/>
            <w:tcBorders>
              <w:top w:val="nil"/>
              <w:left w:val="nil"/>
              <w:bottom w:val="nil"/>
              <w:right w:val="nil"/>
            </w:tcBorders>
            <w:shd w:val="clear" w:color="auto" w:fill="auto"/>
            <w:vAlign w:val="bottom"/>
            <w:hideMark/>
          </w:tcPr>
          <w:p w14:paraId="0EAD14BA" w14:textId="2101906A" w:rsidR="00CF52FF" w:rsidRPr="00DE7C62" w:rsidDel="00DE7C62" w:rsidRDefault="00CF52FF" w:rsidP="00CF52FF">
            <w:pPr>
              <w:rPr>
                <w:del w:id="318" w:author="Hollingsworth, Alex" w:date="2019-10-26T08:17:00Z"/>
                <w:rFonts w:ascii="Times New Roman" w:eastAsia="Times New Roman" w:hAnsi="Times New Roman" w:cs="Times New Roman"/>
                <w:color w:val="000000"/>
                <w:rPrChange w:id="319" w:author="Hollingsworth, Alex" w:date="2019-10-26T08:24:00Z">
                  <w:rPr>
                    <w:del w:id="320" w:author="Hollingsworth, Alex" w:date="2019-10-26T08:17:00Z"/>
                    <w:rFonts w:ascii="Calibri" w:eastAsia="Times New Roman" w:hAnsi="Calibri" w:cs="Calibri"/>
                    <w:color w:val="000000"/>
                  </w:rPr>
                </w:rPrChange>
              </w:rPr>
            </w:pPr>
            <w:del w:id="321" w:author="Hollingsworth, Alex" w:date="2019-10-26T08:17:00Z">
              <w:r w:rsidRPr="00DE7C62" w:rsidDel="00DE7C62">
                <w:rPr>
                  <w:rFonts w:ascii="Times New Roman" w:eastAsia="Times New Roman" w:hAnsi="Times New Roman" w:cs="Times New Roman"/>
                  <w:color w:val="000000"/>
                  <w:rPrChange w:id="322" w:author="Hollingsworth, Alex" w:date="2019-10-26T08:24:00Z">
                    <w:rPr>
                      <w:rFonts w:ascii="Calibri" w:eastAsia="Times New Roman" w:hAnsi="Calibri" w:cs="Calibri"/>
                      <w:color w:val="000000"/>
                    </w:rPr>
                  </w:rPrChange>
                </w:rPr>
                <w:delText>Medical States</w:delText>
              </w:r>
            </w:del>
          </w:p>
        </w:tc>
        <w:tc>
          <w:tcPr>
            <w:tcW w:w="2905" w:type="dxa"/>
            <w:tcBorders>
              <w:top w:val="nil"/>
              <w:left w:val="nil"/>
              <w:bottom w:val="nil"/>
              <w:right w:val="nil"/>
            </w:tcBorders>
            <w:shd w:val="clear" w:color="auto" w:fill="auto"/>
            <w:vAlign w:val="bottom"/>
            <w:hideMark/>
          </w:tcPr>
          <w:p w14:paraId="2100E1D7" w14:textId="38D19174" w:rsidR="00CF52FF" w:rsidRPr="00DE7C62" w:rsidDel="00DE7C62" w:rsidRDefault="00CF52FF" w:rsidP="00CF52FF">
            <w:pPr>
              <w:jc w:val="center"/>
              <w:rPr>
                <w:del w:id="323" w:author="Hollingsworth, Alex" w:date="2019-10-26T08:17:00Z"/>
                <w:rFonts w:ascii="Times New Roman" w:eastAsia="Times New Roman" w:hAnsi="Times New Roman" w:cs="Times New Roman"/>
                <w:color w:val="000000"/>
                <w:rPrChange w:id="324" w:author="Hollingsworth, Alex" w:date="2019-10-26T08:24:00Z">
                  <w:rPr>
                    <w:del w:id="325" w:author="Hollingsworth, Alex" w:date="2019-10-26T08:17:00Z"/>
                    <w:rFonts w:ascii="Calibri" w:eastAsia="Times New Roman" w:hAnsi="Calibri" w:cs="Calibri"/>
                    <w:color w:val="000000"/>
                  </w:rPr>
                </w:rPrChange>
              </w:rPr>
            </w:pPr>
            <w:del w:id="326" w:author="Hollingsworth, Alex" w:date="2019-10-26T08:17:00Z">
              <w:r w:rsidRPr="00DE7C62" w:rsidDel="00DE7C62">
                <w:rPr>
                  <w:rFonts w:ascii="Times New Roman" w:eastAsia="Times New Roman" w:hAnsi="Times New Roman" w:cs="Times New Roman"/>
                  <w:color w:val="000000"/>
                  <w:rPrChange w:id="327" w:author="Hollingsworth, Alex" w:date="2019-10-26T08:24:00Z">
                    <w:rPr>
                      <w:rFonts w:ascii="Calibri" w:eastAsia="Times New Roman" w:hAnsi="Calibri" w:cs="Calibri"/>
                      <w:color w:val="000000"/>
                    </w:rPr>
                  </w:rPrChange>
                </w:rPr>
                <w:delText>8.8</w:delText>
              </w:r>
            </w:del>
          </w:p>
        </w:tc>
        <w:tc>
          <w:tcPr>
            <w:tcW w:w="2520" w:type="dxa"/>
            <w:tcBorders>
              <w:top w:val="nil"/>
              <w:left w:val="nil"/>
              <w:bottom w:val="nil"/>
              <w:right w:val="nil"/>
            </w:tcBorders>
            <w:shd w:val="clear" w:color="auto" w:fill="auto"/>
            <w:vAlign w:val="bottom"/>
            <w:hideMark/>
          </w:tcPr>
          <w:p w14:paraId="39E4A669" w14:textId="76736C3F" w:rsidR="00CF52FF" w:rsidRPr="00DE7C62" w:rsidDel="00DE7C62" w:rsidRDefault="00CF52FF" w:rsidP="00CF52FF">
            <w:pPr>
              <w:jc w:val="center"/>
              <w:rPr>
                <w:del w:id="328" w:author="Hollingsworth, Alex" w:date="2019-10-26T08:17:00Z"/>
                <w:rFonts w:ascii="Times New Roman" w:eastAsia="Times New Roman" w:hAnsi="Times New Roman" w:cs="Times New Roman"/>
                <w:color w:val="000000"/>
                <w:rPrChange w:id="329" w:author="Hollingsworth, Alex" w:date="2019-10-26T08:24:00Z">
                  <w:rPr>
                    <w:del w:id="330" w:author="Hollingsworth, Alex" w:date="2019-10-26T08:17:00Z"/>
                    <w:rFonts w:ascii="Calibri" w:eastAsia="Times New Roman" w:hAnsi="Calibri" w:cs="Calibri"/>
                    <w:color w:val="000000"/>
                  </w:rPr>
                </w:rPrChange>
              </w:rPr>
            </w:pPr>
            <w:del w:id="331" w:author="Hollingsworth, Alex" w:date="2019-10-26T08:17:00Z">
              <w:r w:rsidRPr="00DE7C62" w:rsidDel="00DE7C62">
                <w:rPr>
                  <w:rFonts w:ascii="Times New Roman" w:eastAsia="Times New Roman" w:hAnsi="Times New Roman" w:cs="Times New Roman"/>
                  <w:color w:val="000000"/>
                  <w:rPrChange w:id="332" w:author="Hollingsworth, Alex" w:date="2019-10-26T08:24:00Z">
                    <w:rPr>
                      <w:rFonts w:ascii="Calibri" w:eastAsia="Times New Roman" w:hAnsi="Calibri" w:cs="Calibri"/>
                      <w:color w:val="000000"/>
                    </w:rPr>
                  </w:rPrChange>
                </w:rPr>
                <w:delText>0.7</w:delText>
              </w:r>
            </w:del>
          </w:p>
        </w:tc>
        <w:tc>
          <w:tcPr>
            <w:tcW w:w="1604" w:type="dxa"/>
            <w:tcBorders>
              <w:top w:val="nil"/>
              <w:left w:val="nil"/>
              <w:bottom w:val="nil"/>
              <w:right w:val="nil"/>
            </w:tcBorders>
            <w:shd w:val="clear" w:color="auto" w:fill="auto"/>
            <w:vAlign w:val="bottom"/>
            <w:hideMark/>
          </w:tcPr>
          <w:p w14:paraId="13D0D18E" w14:textId="13619135" w:rsidR="00CF52FF" w:rsidRPr="00DE7C62" w:rsidDel="00DE7C62" w:rsidRDefault="00CF52FF" w:rsidP="00CF52FF">
            <w:pPr>
              <w:jc w:val="center"/>
              <w:rPr>
                <w:del w:id="333" w:author="Hollingsworth, Alex" w:date="2019-10-26T08:17:00Z"/>
                <w:rFonts w:ascii="Times New Roman" w:eastAsia="Times New Roman" w:hAnsi="Times New Roman" w:cs="Times New Roman"/>
                <w:color w:val="000000"/>
                <w:rPrChange w:id="334" w:author="Hollingsworth, Alex" w:date="2019-10-26T08:24:00Z">
                  <w:rPr>
                    <w:del w:id="335" w:author="Hollingsworth, Alex" w:date="2019-10-26T08:17:00Z"/>
                    <w:rFonts w:ascii="Calibri" w:eastAsia="Times New Roman" w:hAnsi="Calibri" w:cs="Calibri"/>
                    <w:color w:val="000000"/>
                  </w:rPr>
                </w:rPrChange>
              </w:rPr>
            </w:pPr>
            <w:del w:id="336" w:author="Hollingsworth, Alex" w:date="2019-10-26T08:17:00Z">
              <w:r w:rsidRPr="00DE7C62" w:rsidDel="00DE7C62">
                <w:rPr>
                  <w:rFonts w:ascii="Times New Roman" w:eastAsia="Times New Roman" w:hAnsi="Times New Roman" w:cs="Times New Roman"/>
                  <w:color w:val="000000"/>
                  <w:rPrChange w:id="337" w:author="Hollingsworth, Alex" w:date="2019-10-26T08:24:00Z">
                    <w:rPr>
                      <w:rFonts w:ascii="Calibri" w:eastAsia="Times New Roman" w:hAnsi="Calibri" w:cs="Calibri"/>
                      <w:color w:val="000000"/>
                    </w:rPr>
                  </w:rPrChange>
                </w:rPr>
                <w:delText>0.784</w:delText>
              </w:r>
            </w:del>
          </w:p>
        </w:tc>
        <w:tc>
          <w:tcPr>
            <w:tcW w:w="876" w:type="dxa"/>
            <w:tcBorders>
              <w:top w:val="nil"/>
              <w:left w:val="nil"/>
              <w:bottom w:val="nil"/>
              <w:right w:val="nil"/>
            </w:tcBorders>
            <w:shd w:val="clear" w:color="auto" w:fill="auto"/>
            <w:vAlign w:val="bottom"/>
            <w:hideMark/>
          </w:tcPr>
          <w:p w14:paraId="4D03EC08" w14:textId="724ED197" w:rsidR="00CF52FF" w:rsidRPr="00DE7C62" w:rsidDel="00DE7C62" w:rsidRDefault="00CF52FF" w:rsidP="00CF52FF">
            <w:pPr>
              <w:jc w:val="center"/>
              <w:rPr>
                <w:del w:id="338" w:author="Hollingsworth, Alex" w:date="2019-10-26T08:17:00Z"/>
                <w:rFonts w:ascii="Times New Roman" w:eastAsia="Times New Roman" w:hAnsi="Times New Roman" w:cs="Times New Roman"/>
                <w:color w:val="000000"/>
                <w:rPrChange w:id="339" w:author="Hollingsworth, Alex" w:date="2019-10-26T08:24:00Z">
                  <w:rPr>
                    <w:del w:id="340" w:author="Hollingsworth, Alex" w:date="2019-10-26T08:17:00Z"/>
                    <w:rFonts w:ascii="Calibri" w:eastAsia="Times New Roman" w:hAnsi="Calibri" w:cs="Calibri"/>
                    <w:color w:val="000000"/>
                  </w:rPr>
                </w:rPrChange>
              </w:rPr>
            </w:pPr>
            <w:del w:id="341" w:author="Hollingsworth, Alex" w:date="2019-10-26T08:17:00Z">
              <w:r w:rsidRPr="00DE7C62" w:rsidDel="00DE7C62">
                <w:rPr>
                  <w:rFonts w:ascii="Times New Roman" w:eastAsia="Times New Roman" w:hAnsi="Times New Roman" w:cs="Times New Roman"/>
                  <w:color w:val="000000"/>
                  <w:rPrChange w:id="342" w:author="Hollingsworth, Alex" w:date="2019-10-26T08:24:00Z">
                    <w:rPr>
                      <w:rFonts w:ascii="Calibri" w:eastAsia="Times New Roman" w:hAnsi="Calibri" w:cs="Calibri"/>
                      <w:color w:val="000000"/>
                    </w:rPr>
                  </w:rPrChange>
                </w:rPr>
                <w:delText>26</w:delText>
              </w:r>
            </w:del>
          </w:p>
        </w:tc>
      </w:tr>
      <w:tr w:rsidR="00CF52FF" w:rsidRPr="00DE7C62" w:rsidDel="00DE7C62" w14:paraId="056A43D9" w14:textId="52788A7C" w:rsidTr="00CF52FF">
        <w:trPr>
          <w:trHeight w:val="340"/>
          <w:del w:id="343" w:author="Hollingsworth, Alex" w:date="2019-10-26T08:17:00Z"/>
        </w:trPr>
        <w:tc>
          <w:tcPr>
            <w:tcW w:w="2135" w:type="dxa"/>
            <w:tcBorders>
              <w:top w:val="nil"/>
              <w:left w:val="nil"/>
              <w:bottom w:val="nil"/>
              <w:right w:val="nil"/>
            </w:tcBorders>
            <w:shd w:val="clear" w:color="auto" w:fill="auto"/>
            <w:vAlign w:val="bottom"/>
            <w:hideMark/>
          </w:tcPr>
          <w:p w14:paraId="78BD7DA3" w14:textId="7B80F09B" w:rsidR="00CF52FF" w:rsidRPr="00DE7C62" w:rsidDel="00DE7C62" w:rsidRDefault="00CF52FF" w:rsidP="00CF52FF">
            <w:pPr>
              <w:rPr>
                <w:del w:id="344" w:author="Hollingsworth, Alex" w:date="2019-10-26T08:17:00Z"/>
                <w:rFonts w:ascii="Times New Roman" w:eastAsia="Times New Roman" w:hAnsi="Times New Roman" w:cs="Times New Roman"/>
                <w:color w:val="000000"/>
                <w:rPrChange w:id="345" w:author="Hollingsworth, Alex" w:date="2019-10-26T08:24:00Z">
                  <w:rPr>
                    <w:del w:id="346" w:author="Hollingsworth, Alex" w:date="2019-10-26T08:17:00Z"/>
                    <w:rFonts w:ascii="Calibri" w:eastAsia="Times New Roman" w:hAnsi="Calibri" w:cs="Calibri"/>
                    <w:color w:val="000000"/>
                  </w:rPr>
                </w:rPrChange>
              </w:rPr>
            </w:pPr>
            <w:del w:id="347" w:author="Hollingsworth, Alex" w:date="2019-10-26T08:17:00Z">
              <w:r w:rsidRPr="00DE7C62" w:rsidDel="00DE7C62">
                <w:rPr>
                  <w:rFonts w:ascii="Times New Roman" w:eastAsia="Times New Roman" w:hAnsi="Times New Roman" w:cs="Times New Roman"/>
                  <w:color w:val="000000"/>
                  <w:rPrChange w:id="348" w:author="Hollingsworth, Alex" w:date="2019-10-26T08:24:00Z">
                    <w:rPr>
                      <w:rFonts w:ascii="Calibri" w:eastAsia="Times New Roman" w:hAnsi="Calibri" w:cs="Calibri"/>
                      <w:color w:val="000000"/>
                    </w:rPr>
                  </w:rPrChange>
                </w:rPr>
                <w:delText xml:space="preserve">Recreational States </w:delText>
              </w:r>
            </w:del>
          </w:p>
        </w:tc>
        <w:tc>
          <w:tcPr>
            <w:tcW w:w="2905" w:type="dxa"/>
            <w:tcBorders>
              <w:top w:val="nil"/>
              <w:left w:val="nil"/>
              <w:bottom w:val="nil"/>
              <w:right w:val="nil"/>
            </w:tcBorders>
            <w:shd w:val="clear" w:color="auto" w:fill="auto"/>
            <w:vAlign w:val="bottom"/>
            <w:hideMark/>
          </w:tcPr>
          <w:p w14:paraId="1889DEA9" w14:textId="0F804A4A" w:rsidR="00CF52FF" w:rsidRPr="00DE7C62" w:rsidDel="00DE7C62" w:rsidRDefault="00CF52FF" w:rsidP="00CF52FF">
            <w:pPr>
              <w:jc w:val="center"/>
              <w:rPr>
                <w:del w:id="349" w:author="Hollingsworth, Alex" w:date="2019-10-26T08:17:00Z"/>
                <w:rFonts w:ascii="Times New Roman" w:eastAsia="Times New Roman" w:hAnsi="Times New Roman" w:cs="Times New Roman"/>
                <w:color w:val="000000"/>
                <w:rPrChange w:id="350" w:author="Hollingsworth, Alex" w:date="2019-10-26T08:24:00Z">
                  <w:rPr>
                    <w:del w:id="351" w:author="Hollingsworth, Alex" w:date="2019-10-26T08:17:00Z"/>
                    <w:rFonts w:ascii="Calibri" w:eastAsia="Times New Roman" w:hAnsi="Calibri" w:cs="Calibri"/>
                    <w:color w:val="000000"/>
                  </w:rPr>
                </w:rPrChange>
              </w:rPr>
            </w:pPr>
            <w:del w:id="352" w:author="Hollingsworth, Alex" w:date="2019-10-26T08:17:00Z">
              <w:r w:rsidRPr="00DE7C62" w:rsidDel="00DE7C62">
                <w:rPr>
                  <w:rFonts w:ascii="Times New Roman" w:eastAsia="Times New Roman" w:hAnsi="Times New Roman" w:cs="Times New Roman"/>
                  <w:color w:val="000000"/>
                  <w:rPrChange w:id="353" w:author="Hollingsworth, Alex" w:date="2019-10-26T08:24:00Z">
                    <w:rPr>
                      <w:rFonts w:ascii="Calibri" w:eastAsia="Times New Roman" w:hAnsi="Calibri" w:cs="Calibri"/>
                      <w:color w:val="000000"/>
                    </w:rPr>
                  </w:rPrChange>
                </w:rPr>
                <w:delText>1.7</w:delText>
              </w:r>
            </w:del>
          </w:p>
        </w:tc>
        <w:tc>
          <w:tcPr>
            <w:tcW w:w="2520" w:type="dxa"/>
            <w:tcBorders>
              <w:top w:val="nil"/>
              <w:left w:val="nil"/>
              <w:bottom w:val="nil"/>
              <w:right w:val="nil"/>
            </w:tcBorders>
            <w:shd w:val="clear" w:color="auto" w:fill="auto"/>
            <w:vAlign w:val="bottom"/>
            <w:hideMark/>
          </w:tcPr>
          <w:p w14:paraId="7C2FCA63" w14:textId="16615134" w:rsidR="00CF52FF" w:rsidRPr="00DE7C62" w:rsidDel="00DE7C62" w:rsidRDefault="00CF52FF" w:rsidP="00CF52FF">
            <w:pPr>
              <w:jc w:val="center"/>
              <w:rPr>
                <w:del w:id="354" w:author="Hollingsworth, Alex" w:date="2019-10-26T08:17:00Z"/>
                <w:rFonts w:ascii="Times New Roman" w:eastAsia="Times New Roman" w:hAnsi="Times New Roman" w:cs="Times New Roman"/>
                <w:color w:val="000000"/>
                <w:rPrChange w:id="355" w:author="Hollingsworth, Alex" w:date="2019-10-26T08:24:00Z">
                  <w:rPr>
                    <w:del w:id="356" w:author="Hollingsworth, Alex" w:date="2019-10-26T08:17:00Z"/>
                    <w:rFonts w:ascii="Calibri" w:eastAsia="Times New Roman" w:hAnsi="Calibri" w:cs="Calibri"/>
                    <w:color w:val="000000"/>
                  </w:rPr>
                </w:rPrChange>
              </w:rPr>
            </w:pPr>
            <w:del w:id="357" w:author="Hollingsworth, Alex" w:date="2019-10-26T08:17:00Z">
              <w:r w:rsidRPr="00DE7C62" w:rsidDel="00DE7C62">
                <w:rPr>
                  <w:rFonts w:ascii="Times New Roman" w:eastAsia="Times New Roman" w:hAnsi="Times New Roman" w:cs="Times New Roman"/>
                  <w:color w:val="000000"/>
                  <w:rPrChange w:id="358" w:author="Hollingsworth, Alex" w:date="2019-10-26T08:24:00Z">
                    <w:rPr>
                      <w:rFonts w:ascii="Calibri" w:eastAsia="Times New Roman" w:hAnsi="Calibri" w:cs="Calibri"/>
                      <w:color w:val="000000"/>
                    </w:rPr>
                  </w:rPrChange>
                </w:rPr>
                <w:delText>-6.4</w:delText>
              </w:r>
            </w:del>
          </w:p>
        </w:tc>
        <w:tc>
          <w:tcPr>
            <w:tcW w:w="1604" w:type="dxa"/>
            <w:tcBorders>
              <w:top w:val="nil"/>
              <w:left w:val="nil"/>
              <w:bottom w:val="nil"/>
              <w:right w:val="nil"/>
            </w:tcBorders>
            <w:shd w:val="clear" w:color="auto" w:fill="auto"/>
            <w:vAlign w:val="bottom"/>
            <w:hideMark/>
          </w:tcPr>
          <w:p w14:paraId="507445BA" w14:textId="596A44CE" w:rsidR="00CF52FF" w:rsidRPr="00DE7C62" w:rsidDel="00DE7C62" w:rsidRDefault="00CF52FF" w:rsidP="00CF52FF">
            <w:pPr>
              <w:jc w:val="center"/>
              <w:rPr>
                <w:del w:id="359" w:author="Hollingsworth, Alex" w:date="2019-10-26T08:17:00Z"/>
                <w:rFonts w:ascii="Times New Roman" w:eastAsia="Times New Roman" w:hAnsi="Times New Roman" w:cs="Times New Roman"/>
                <w:color w:val="000000"/>
                <w:rPrChange w:id="360" w:author="Hollingsworth, Alex" w:date="2019-10-26T08:24:00Z">
                  <w:rPr>
                    <w:del w:id="361" w:author="Hollingsworth, Alex" w:date="2019-10-26T08:17:00Z"/>
                    <w:rFonts w:ascii="Calibri" w:eastAsia="Times New Roman" w:hAnsi="Calibri" w:cs="Calibri"/>
                    <w:color w:val="000000"/>
                  </w:rPr>
                </w:rPrChange>
              </w:rPr>
            </w:pPr>
            <w:del w:id="362" w:author="Hollingsworth, Alex" w:date="2019-10-26T08:17:00Z">
              <w:r w:rsidRPr="00DE7C62" w:rsidDel="00DE7C62">
                <w:rPr>
                  <w:rFonts w:ascii="Times New Roman" w:eastAsia="Times New Roman" w:hAnsi="Times New Roman" w:cs="Times New Roman"/>
                  <w:color w:val="000000"/>
                  <w:rPrChange w:id="363" w:author="Hollingsworth, Alex" w:date="2019-10-26T08:24:00Z">
                    <w:rPr>
                      <w:rFonts w:ascii="Calibri" w:eastAsia="Times New Roman" w:hAnsi="Calibri" w:cs="Calibri"/>
                      <w:color w:val="000000"/>
                    </w:rPr>
                  </w:rPrChange>
                </w:rPr>
                <w:delText>0.002</w:delText>
              </w:r>
            </w:del>
          </w:p>
        </w:tc>
        <w:tc>
          <w:tcPr>
            <w:tcW w:w="876" w:type="dxa"/>
            <w:tcBorders>
              <w:top w:val="nil"/>
              <w:left w:val="nil"/>
              <w:bottom w:val="nil"/>
              <w:right w:val="nil"/>
            </w:tcBorders>
            <w:shd w:val="clear" w:color="auto" w:fill="auto"/>
            <w:vAlign w:val="bottom"/>
            <w:hideMark/>
          </w:tcPr>
          <w:p w14:paraId="17A3E3E3" w14:textId="6037A9C3" w:rsidR="00CF52FF" w:rsidRPr="00DE7C62" w:rsidDel="00DE7C62" w:rsidRDefault="00CF52FF" w:rsidP="00CF52FF">
            <w:pPr>
              <w:jc w:val="center"/>
              <w:rPr>
                <w:del w:id="364" w:author="Hollingsworth, Alex" w:date="2019-10-26T08:17:00Z"/>
                <w:rFonts w:ascii="Times New Roman" w:eastAsia="Times New Roman" w:hAnsi="Times New Roman" w:cs="Times New Roman"/>
                <w:color w:val="000000"/>
                <w:rPrChange w:id="365" w:author="Hollingsworth, Alex" w:date="2019-10-26T08:24:00Z">
                  <w:rPr>
                    <w:del w:id="366" w:author="Hollingsworth, Alex" w:date="2019-10-26T08:17:00Z"/>
                    <w:rFonts w:ascii="Calibri" w:eastAsia="Times New Roman" w:hAnsi="Calibri" w:cs="Calibri"/>
                    <w:color w:val="000000"/>
                  </w:rPr>
                </w:rPrChange>
              </w:rPr>
            </w:pPr>
            <w:del w:id="367" w:author="Hollingsworth, Alex" w:date="2019-10-26T08:17:00Z">
              <w:r w:rsidRPr="00DE7C62" w:rsidDel="00DE7C62">
                <w:rPr>
                  <w:rFonts w:ascii="Times New Roman" w:eastAsia="Times New Roman" w:hAnsi="Times New Roman" w:cs="Times New Roman"/>
                  <w:color w:val="000000"/>
                  <w:rPrChange w:id="368" w:author="Hollingsworth, Alex" w:date="2019-10-26T08:24:00Z">
                    <w:rPr>
                      <w:rFonts w:ascii="Calibri" w:eastAsia="Times New Roman" w:hAnsi="Calibri" w:cs="Calibri"/>
                      <w:color w:val="000000"/>
                    </w:rPr>
                  </w:rPrChange>
                </w:rPr>
                <w:delText>7</w:delText>
              </w:r>
            </w:del>
          </w:p>
        </w:tc>
      </w:tr>
      <w:tr w:rsidR="00CF52FF" w:rsidRPr="00DE7C62" w:rsidDel="00DE7C62" w14:paraId="0C2D98B2" w14:textId="6C84AF98" w:rsidTr="00CF52FF">
        <w:trPr>
          <w:trHeight w:val="320"/>
          <w:del w:id="369" w:author="Hollingsworth, Alex" w:date="2019-10-26T08:17:00Z"/>
        </w:trPr>
        <w:tc>
          <w:tcPr>
            <w:tcW w:w="2135" w:type="dxa"/>
            <w:tcBorders>
              <w:top w:val="single" w:sz="4" w:space="0" w:color="auto"/>
              <w:left w:val="nil"/>
              <w:bottom w:val="single" w:sz="4" w:space="0" w:color="auto"/>
              <w:right w:val="nil"/>
            </w:tcBorders>
            <w:shd w:val="clear" w:color="auto" w:fill="auto"/>
            <w:vAlign w:val="bottom"/>
            <w:hideMark/>
          </w:tcPr>
          <w:p w14:paraId="58B9A124" w14:textId="56A1CD0C" w:rsidR="00CF52FF" w:rsidRPr="00DE7C62" w:rsidDel="00DE7C62" w:rsidRDefault="00CF52FF" w:rsidP="00CF52FF">
            <w:pPr>
              <w:rPr>
                <w:del w:id="370" w:author="Hollingsworth, Alex" w:date="2019-10-26T08:17:00Z"/>
                <w:rFonts w:ascii="Times New Roman" w:eastAsia="Times New Roman" w:hAnsi="Times New Roman" w:cs="Times New Roman"/>
                <w:color w:val="000000"/>
                <w:rPrChange w:id="371" w:author="Hollingsworth, Alex" w:date="2019-10-26T08:24:00Z">
                  <w:rPr>
                    <w:del w:id="372" w:author="Hollingsworth, Alex" w:date="2019-10-26T08:17:00Z"/>
                    <w:rFonts w:ascii="Calibri" w:eastAsia="Times New Roman" w:hAnsi="Calibri" w:cs="Calibri"/>
                    <w:color w:val="000000"/>
                  </w:rPr>
                </w:rPrChange>
              </w:rPr>
            </w:pPr>
            <w:del w:id="373" w:author="Hollingsworth, Alex" w:date="2019-10-26T08:17:00Z">
              <w:r w:rsidRPr="00DE7C62" w:rsidDel="00DE7C62">
                <w:rPr>
                  <w:rFonts w:ascii="Times New Roman" w:eastAsia="Times New Roman" w:hAnsi="Times New Roman" w:cs="Times New Roman"/>
                  <w:color w:val="000000"/>
                  <w:rPrChange w:id="374" w:author="Hollingsworth, Alex" w:date="2019-10-26T08:24:00Z">
                    <w:rPr>
                      <w:rFonts w:ascii="Calibri" w:eastAsia="Times New Roman" w:hAnsi="Calibri" w:cs="Calibri"/>
                      <w:color w:val="000000"/>
                    </w:rPr>
                  </w:rPrChange>
                </w:rPr>
                <w:delText> </w:delText>
              </w:r>
            </w:del>
          </w:p>
        </w:tc>
        <w:tc>
          <w:tcPr>
            <w:tcW w:w="2905" w:type="dxa"/>
            <w:tcBorders>
              <w:top w:val="single" w:sz="4" w:space="0" w:color="auto"/>
              <w:left w:val="nil"/>
              <w:bottom w:val="single" w:sz="4" w:space="0" w:color="auto"/>
              <w:right w:val="nil"/>
            </w:tcBorders>
            <w:shd w:val="clear" w:color="auto" w:fill="auto"/>
            <w:vAlign w:val="bottom"/>
            <w:hideMark/>
          </w:tcPr>
          <w:p w14:paraId="6467BC97" w14:textId="09482F60" w:rsidR="00CF52FF" w:rsidRPr="00DE7C62" w:rsidDel="00DE7C62" w:rsidRDefault="00CF52FF" w:rsidP="00CF52FF">
            <w:pPr>
              <w:jc w:val="center"/>
              <w:rPr>
                <w:del w:id="375" w:author="Hollingsworth, Alex" w:date="2019-10-26T08:17:00Z"/>
                <w:rFonts w:ascii="Times New Roman" w:eastAsia="Times New Roman" w:hAnsi="Times New Roman" w:cs="Times New Roman"/>
                <w:color w:val="000000"/>
                <w:rPrChange w:id="376" w:author="Hollingsworth, Alex" w:date="2019-10-26T08:24:00Z">
                  <w:rPr>
                    <w:del w:id="377" w:author="Hollingsworth, Alex" w:date="2019-10-26T08:17:00Z"/>
                    <w:rFonts w:ascii="Calibri" w:eastAsia="Times New Roman" w:hAnsi="Calibri" w:cs="Calibri"/>
                    <w:color w:val="000000"/>
                  </w:rPr>
                </w:rPrChange>
              </w:rPr>
            </w:pPr>
            <w:del w:id="378" w:author="Hollingsworth, Alex" w:date="2019-10-26T08:17:00Z">
              <w:r w:rsidRPr="00DE7C62" w:rsidDel="00DE7C62">
                <w:rPr>
                  <w:rFonts w:ascii="Times New Roman" w:eastAsia="Times New Roman" w:hAnsi="Times New Roman" w:cs="Times New Roman"/>
                  <w:color w:val="000000"/>
                  <w:rPrChange w:id="379" w:author="Hollingsworth, Alex" w:date="2019-10-26T08:24:00Z">
                    <w:rPr>
                      <w:rFonts w:ascii="Calibri" w:eastAsia="Times New Roman" w:hAnsi="Calibri" w:cs="Calibri"/>
                      <w:color w:val="000000"/>
                    </w:rPr>
                  </w:rPrChange>
                </w:rPr>
                <w:delText> </w:delText>
              </w:r>
            </w:del>
          </w:p>
        </w:tc>
        <w:tc>
          <w:tcPr>
            <w:tcW w:w="2520" w:type="dxa"/>
            <w:tcBorders>
              <w:top w:val="single" w:sz="4" w:space="0" w:color="auto"/>
              <w:left w:val="nil"/>
              <w:bottom w:val="single" w:sz="4" w:space="0" w:color="auto"/>
              <w:right w:val="nil"/>
            </w:tcBorders>
            <w:shd w:val="clear" w:color="auto" w:fill="auto"/>
            <w:vAlign w:val="bottom"/>
            <w:hideMark/>
          </w:tcPr>
          <w:p w14:paraId="7ABAD6E0" w14:textId="1D927F02" w:rsidR="00CF52FF" w:rsidRPr="00DE7C62" w:rsidDel="00DE7C62" w:rsidRDefault="00CF52FF" w:rsidP="00CF52FF">
            <w:pPr>
              <w:jc w:val="center"/>
              <w:rPr>
                <w:del w:id="380" w:author="Hollingsworth, Alex" w:date="2019-10-26T08:17:00Z"/>
                <w:rFonts w:ascii="Times New Roman" w:eastAsia="Times New Roman" w:hAnsi="Times New Roman" w:cs="Times New Roman"/>
                <w:color w:val="000000"/>
                <w:rPrChange w:id="381" w:author="Hollingsworth, Alex" w:date="2019-10-26T08:24:00Z">
                  <w:rPr>
                    <w:del w:id="382" w:author="Hollingsworth, Alex" w:date="2019-10-26T08:17:00Z"/>
                    <w:rFonts w:ascii="Calibri" w:eastAsia="Times New Roman" w:hAnsi="Calibri" w:cs="Calibri"/>
                    <w:color w:val="000000"/>
                  </w:rPr>
                </w:rPrChange>
              </w:rPr>
            </w:pPr>
            <w:del w:id="383" w:author="Hollingsworth, Alex" w:date="2019-10-26T08:17:00Z">
              <w:r w:rsidRPr="00DE7C62" w:rsidDel="00DE7C62">
                <w:rPr>
                  <w:rFonts w:ascii="Times New Roman" w:eastAsia="Times New Roman" w:hAnsi="Times New Roman" w:cs="Times New Roman"/>
                  <w:color w:val="000000"/>
                  <w:rPrChange w:id="384" w:author="Hollingsworth, Alex" w:date="2019-10-26T08:24:00Z">
                    <w:rPr>
                      <w:rFonts w:ascii="Calibri" w:eastAsia="Times New Roman" w:hAnsi="Calibri" w:cs="Calibri"/>
                      <w:color w:val="000000"/>
                    </w:rPr>
                  </w:rPrChange>
                </w:rPr>
                <w:delText> </w:delText>
              </w:r>
            </w:del>
          </w:p>
        </w:tc>
        <w:tc>
          <w:tcPr>
            <w:tcW w:w="1604" w:type="dxa"/>
            <w:tcBorders>
              <w:top w:val="single" w:sz="4" w:space="0" w:color="auto"/>
              <w:left w:val="nil"/>
              <w:bottom w:val="single" w:sz="4" w:space="0" w:color="auto"/>
              <w:right w:val="nil"/>
            </w:tcBorders>
            <w:shd w:val="clear" w:color="auto" w:fill="auto"/>
            <w:vAlign w:val="bottom"/>
            <w:hideMark/>
          </w:tcPr>
          <w:p w14:paraId="6CD25066" w14:textId="015C281D" w:rsidR="00CF52FF" w:rsidRPr="00DE7C62" w:rsidDel="00DE7C62" w:rsidRDefault="00CF52FF" w:rsidP="00CF52FF">
            <w:pPr>
              <w:jc w:val="center"/>
              <w:rPr>
                <w:del w:id="385" w:author="Hollingsworth, Alex" w:date="2019-10-26T08:17:00Z"/>
                <w:rFonts w:ascii="Times New Roman" w:eastAsia="Times New Roman" w:hAnsi="Times New Roman" w:cs="Times New Roman"/>
                <w:color w:val="000000"/>
                <w:rPrChange w:id="386" w:author="Hollingsworth, Alex" w:date="2019-10-26T08:24:00Z">
                  <w:rPr>
                    <w:del w:id="387" w:author="Hollingsworth, Alex" w:date="2019-10-26T08:17:00Z"/>
                    <w:rFonts w:ascii="Calibri" w:eastAsia="Times New Roman" w:hAnsi="Calibri" w:cs="Calibri"/>
                    <w:color w:val="000000"/>
                  </w:rPr>
                </w:rPrChange>
              </w:rPr>
            </w:pPr>
            <w:del w:id="388" w:author="Hollingsworth, Alex" w:date="2019-10-26T08:17:00Z">
              <w:r w:rsidRPr="00DE7C62" w:rsidDel="00DE7C62">
                <w:rPr>
                  <w:rFonts w:ascii="Times New Roman" w:eastAsia="Times New Roman" w:hAnsi="Times New Roman" w:cs="Times New Roman"/>
                  <w:color w:val="000000"/>
                  <w:rPrChange w:id="389" w:author="Hollingsworth, Alex" w:date="2019-10-26T08:24:00Z">
                    <w:rPr>
                      <w:rFonts w:ascii="Calibri" w:eastAsia="Times New Roman" w:hAnsi="Calibri" w:cs="Calibri"/>
                      <w:color w:val="000000"/>
                    </w:rPr>
                  </w:rPrChange>
                </w:rPr>
                <w:delText> </w:delText>
              </w:r>
            </w:del>
          </w:p>
        </w:tc>
        <w:tc>
          <w:tcPr>
            <w:tcW w:w="876" w:type="dxa"/>
            <w:tcBorders>
              <w:top w:val="single" w:sz="4" w:space="0" w:color="auto"/>
              <w:left w:val="nil"/>
              <w:bottom w:val="single" w:sz="4" w:space="0" w:color="auto"/>
              <w:right w:val="nil"/>
            </w:tcBorders>
            <w:shd w:val="clear" w:color="auto" w:fill="auto"/>
            <w:vAlign w:val="bottom"/>
            <w:hideMark/>
          </w:tcPr>
          <w:p w14:paraId="5B63512A" w14:textId="6A4ECFBF" w:rsidR="00CF52FF" w:rsidRPr="00DE7C62" w:rsidDel="00DE7C62" w:rsidRDefault="00CF52FF" w:rsidP="00CF52FF">
            <w:pPr>
              <w:jc w:val="center"/>
              <w:rPr>
                <w:del w:id="390" w:author="Hollingsworth, Alex" w:date="2019-10-26T08:17:00Z"/>
                <w:rFonts w:ascii="Times New Roman" w:eastAsia="Times New Roman" w:hAnsi="Times New Roman" w:cs="Times New Roman"/>
                <w:color w:val="000000"/>
                <w:rPrChange w:id="391" w:author="Hollingsworth, Alex" w:date="2019-10-26T08:24:00Z">
                  <w:rPr>
                    <w:del w:id="392" w:author="Hollingsworth, Alex" w:date="2019-10-26T08:17:00Z"/>
                    <w:rFonts w:ascii="Calibri" w:eastAsia="Times New Roman" w:hAnsi="Calibri" w:cs="Calibri"/>
                    <w:color w:val="000000"/>
                  </w:rPr>
                </w:rPrChange>
              </w:rPr>
            </w:pPr>
            <w:del w:id="393" w:author="Hollingsworth, Alex" w:date="2019-10-26T08:17:00Z">
              <w:r w:rsidRPr="00DE7C62" w:rsidDel="00DE7C62">
                <w:rPr>
                  <w:rFonts w:ascii="Times New Roman" w:eastAsia="Times New Roman" w:hAnsi="Times New Roman" w:cs="Times New Roman"/>
                  <w:color w:val="000000"/>
                  <w:rPrChange w:id="394" w:author="Hollingsworth, Alex" w:date="2019-10-26T08:24:00Z">
                    <w:rPr>
                      <w:rFonts w:ascii="Calibri" w:eastAsia="Times New Roman" w:hAnsi="Calibri" w:cs="Calibri"/>
                      <w:color w:val="000000"/>
                    </w:rPr>
                  </w:rPrChange>
                </w:rPr>
                <w:delText> </w:delText>
              </w:r>
            </w:del>
          </w:p>
        </w:tc>
      </w:tr>
    </w:tbl>
    <w:p w14:paraId="6BC899C1" w14:textId="40A1D31C" w:rsidR="00113CB8" w:rsidDel="003E0B1C" w:rsidRDefault="00113CB8">
      <w:pPr>
        <w:rPr>
          <w:del w:id="395" w:author="Hollingsworth, Alex" w:date="2019-10-26T08:17:00Z"/>
          <w:rFonts w:ascii="Times New Roman" w:hAnsi="Times New Roman" w:cs="Times New Roman"/>
        </w:rPr>
      </w:pPr>
    </w:p>
    <w:p w14:paraId="1B2CB6E9" w14:textId="1D71C50A" w:rsidR="003E0B1C" w:rsidRDefault="003E0B1C">
      <w:pPr>
        <w:rPr>
          <w:ins w:id="396" w:author="Hollingsworth, Alex" w:date="2019-10-26T08:37:00Z"/>
          <w:rFonts w:ascii="Times New Roman" w:hAnsi="Times New Roman" w:cs="Times New Roman"/>
        </w:rPr>
      </w:pPr>
    </w:p>
    <w:p w14:paraId="24E05D34" w14:textId="44F2E5C7" w:rsidR="003E0B1C" w:rsidRPr="00761276" w:rsidDel="00591CAF" w:rsidRDefault="003E0B1C" w:rsidP="003E0B1C">
      <w:pPr>
        <w:rPr>
          <w:del w:id="397" w:author="Hollingsworth, Alex" w:date="2019-10-26T08:56:00Z"/>
          <w:moveTo w:id="398" w:author="Hollingsworth, Alex" w:date="2019-10-26T08:37:00Z"/>
          <w:rFonts w:ascii="Times New Roman" w:hAnsi="Times New Roman" w:cs="Times New Roman"/>
        </w:rPr>
      </w:pPr>
      <w:moveToRangeStart w:id="399" w:author="Hollingsworth, Alex" w:date="2019-10-26T08:37:00Z" w:name="move22971477"/>
      <w:moveTo w:id="400" w:author="Hollingsworth, Alex" w:date="2019-10-26T08:37:00Z">
        <w:del w:id="401" w:author="Hollingsworth, Alex" w:date="2019-10-26T08:56:00Z">
          <w:r w:rsidRPr="00761276" w:rsidDel="00591CAF">
            <w:rPr>
              <w:rFonts w:ascii="Times New Roman" w:hAnsi="Times New Roman" w:cs="Times New Roman"/>
            </w:rPr>
            <w:delText xml:space="preserve">We obtained EVALI case data by state from the CDC and state population data from the US Census Bureau. The CDC state-level case data is reported as a range of values for each state. We defined the EVALI case rate in each state as the mid-point of the range divided by the state population in millions. Across the country, there are 17 prohibition states that do not allow recreational or medical marijuana. There are 26 strictly medical marijuana states where it is legal to buy and sell marijuana for medical use only. Finally, we classified states as recreational marijuana states if marijuana possession was legal and at least one marijuana dispensary was open in the state as of January 1, 2019. The seven recreational marijuana states in our analysis are: Alaska, Washington, Colorado, Oregon, Nevada, California, and Maine. </w:delText>
          </w:r>
        </w:del>
      </w:moveTo>
    </w:p>
    <w:moveToRangeEnd w:id="399"/>
    <w:p w14:paraId="30A0D38C" w14:textId="77777777" w:rsidR="003E0B1C" w:rsidRPr="00DE7C62" w:rsidRDefault="003E0B1C">
      <w:pPr>
        <w:rPr>
          <w:ins w:id="402" w:author="Hollingsworth, Alex" w:date="2019-10-26T08:37:00Z"/>
          <w:rFonts w:ascii="Times New Roman" w:hAnsi="Times New Roman" w:cs="Times New Roman"/>
          <w:rPrChange w:id="403" w:author="Hollingsworth, Alex" w:date="2019-10-26T08:24:00Z">
            <w:rPr>
              <w:ins w:id="404" w:author="Hollingsworth, Alex" w:date="2019-10-26T08:37:00Z"/>
            </w:rPr>
          </w:rPrChange>
        </w:rPr>
      </w:pPr>
    </w:p>
    <w:p w14:paraId="258156E3" w14:textId="00CD3592" w:rsidR="00113CB8" w:rsidRPr="00DE7C62" w:rsidDel="00DE7C62" w:rsidRDefault="00113CB8">
      <w:pPr>
        <w:rPr>
          <w:del w:id="405" w:author="Hollingsworth, Alex" w:date="2019-10-26T08:17:00Z"/>
          <w:rFonts w:ascii="Times New Roman" w:hAnsi="Times New Roman" w:cs="Times New Roman"/>
          <w:rPrChange w:id="406" w:author="Hollingsworth, Alex" w:date="2019-10-26T08:24:00Z">
            <w:rPr>
              <w:del w:id="407" w:author="Hollingsworth, Alex" w:date="2019-10-26T08:17:00Z"/>
            </w:rPr>
          </w:rPrChange>
        </w:rPr>
      </w:pPr>
    </w:p>
    <w:p w14:paraId="0526FBAA" w14:textId="24034767" w:rsidR="00113CB8" w:rsidRPr="00DE7C62" w:rsidRDefault="00113CB8">
      <w:pPr>
        <w:rPr>
          <w:rFonts w:ascii="Times New Roman" w:hAnsi="Times New Roman" w:cs="Times New Roman"/>
          <w:rPrChange w:id="408" w:author="Hollingsworth, Alex" w:date="2019-10-26T08:24:00Z">
            <w:rPr/>
          </w:rPrChange>
        </w:rPr>
      </w:pPr>
    </w:p>
    <w:sectPr w:rsidR="00113CB8" w:rsidRPr="00DE7C62" w:rsidSect="00B40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46CB4"/>
    <w:multiLevelType w:val="multilevel"/>
    <w:tmpl w:val="FB18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C773A2"/>
    <w:multiLevelType w:val="multilevel"/>
    <w:tmpl w:val="DA10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ingsworth, Alex">
    <w15:presenceInfo w15:providerId="AD" w15:userId="S::hollinal@iu.edu::2bfad6d2-5297-4ddb-ad57-d11412a6d5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73"/>
    <w:rsid w:val="00113CB8"/>
    <w:rsid w:val="001B0C45"/>
    <w:rsid w:val="00241BC5"/>
    <w:rsid w:val="003B537E"/>
    <w:rsid w:val="003D5150"/>
    <w:rsid w:val="003E0B1C"/>
    <w:rsid w:val="003F6931"/>
    <w:rsid w:val="00406AF2"/>
    <w:rsid w:val="00591CAF"/>
    <w:rsid w:val="006116F0"/>
    <w:rsid w:val="00750F9B"/>
    <w:rsid w:val="00760C5E"/>
    <w:rsid w:val="00787A77"/>
    <w:rsid w:val="007F2F11"/>
    <w:rsid w:val="00894248"/>
    <w:rsid w:val="0090215B"/>
    <w:rsid w:val="00926C57"/>
    <w:rsid w:val="00AD7473"/>
    <w:rsid w:val="00B4029E"/>
    <w:rsid w:val="00C66991"/>
    <w:rsid w:val="00CF52FF"/>
    <w:rsid w:val="00D36A68"/>
    <w:rsid w:val="00DE7C62"/>
    <w:rsid w:val="00F20605"/>
    <w:rsid w:val="00F92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CA3E"/>
  <w15:chartTrackingRefBased/>
  <w15:docId w15:val="{FB54E4DD-621B-684C-AF97-FEB91A0F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F2F1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F2F11"/>
    <w:rPr>
      <w:b/>
      <w:bCs/>
    </w:rPr>
  </w:style>
  <w:style w:type="character" w:customStyle="1" w:styleId="apple-converted-space">
    <w:name w:val="apple-converted-space"/>
    <w:basedOn w:val="DefaultParagraphFont"/>
    <w:rsid w:val="007F2F11"/>
  </w:style>
  <w:style w:type="paragraph" w:customStyle="1" w:styleId="p2">
    <w:name w:val="p2"/>
    <w:basedOn w:val="Normal"/>
    <w:rsid w:val="007F2F11"/>
    <w:pPr>
      <w:spacing w:before="100" w:beforeAutospacing="1" w:after="100" w:afterAutospacing="1"/>
    </w:pPr>
    <w:rPr>
      <w:rFonts w:ascii="Times New Roman" w:eastAsia="Times New Roman" w:hAnsi="Times New Roman" w:cs="Times New Roman"/>
    </w:rPr>
  </w:style>
  <w:style w:type="paragraph" w:customStyle="1" w:styleId="p3">
    <w:name w:val="p3"/>
    <w:basedOn w:val="Normal"/>
    <w:rsid w:val="007F2F11"/>
    <w:pPr>
      <w:spacing w:before="100" w:beforeAutospacing="1" w:after="100" w:afterAutospacing="1"/>
    </w:pPr>
    <w:rPr>
      <w:rFonts w:ascii="Times New Roman" w:eastAsia="Times New Roman" w:hAnsi="Times New Roman" w:cs="Times New Roman"/>
    </w:rPr>
  </w:style>
  <w:style w:type="paragraph" w:customStyle="1" w:styleId="p4">
    <w:name w:val="p4"/>
    <w:basedOn w:val="Normal"/>
    <w:rsid w:val="007F2F11"/>
    <w:pPr>
      <w:spacing w:before="100" w:beforeAutospacing="1" w:after="100" w:afterAutospacing="1"/>
    </w:pPr>
    <w:rPr>
      <w:rFonts w:ascii="Times New Roman" w:eastAsia="Times New Roman" w:hAnsi="Times New Roman" w:cs="Times New Roman"/>
    </w:rPr>
  </w:style>
  <w:style w:type="paragraph" w:customStyle="1" w:styleId="li4">
    <w:name w:val="li4"/>
    <w:basedOn w:val="Normal"/>
    <w:rsid w:val="007F2F11"/>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13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D5150"/>
  </w:style>
  <w:style w:type="paragraph" w:styleId="BalloonText">
    <w:name w:val="Balloon Text"/>
    <w:basedOn w:val="Normal"/>
    <w:link w:val="BalloonTextChar"/>
    <w:uiPriority w:val="99"/>
    <w:semiHidden/>
    <w:unhideWhenUsed/>
    <w:rsid w:val="003D51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515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37644">
      <w:bodyDiv w:val="1"/>
      <w:marLeft w:val="0"/>
      <w:marRight w:val="0"/>
      <w:marTop w:val="0"/>
      <w:marBottom w:val="0"/>
      <w:divBdr>
        <w:top w:val="none" w:sz="0" w:space="0" w:color="auto"/>
        <w:left w:val="none" w:sz="0" w:space="0" w:color="auto"/>
        <w:bottom w:val="none" w:sz="0" w:space="0" w:color="auto"/>
        <w:right w:val="none" w:sz="0" w:space="0" w:color="auto"/>
      </w:divBdr>
    </w:div>
    <w:div w:id="335152624">
      <w:bodyDiv w:val="1"/>
      <w:marLeft w:val="0"/>
      <w:marRight w:val="0"/>
      <w:marTop w:val="0"/>
      <w:marBottom w:val="0"/>
      <w:divBdr>
        <w:top w:val="none" w:sz="0" w:space="0" w:color="auto"/>
        <w:left w:val="none" w:sz="0" w:space="0" w:color="auto"/>
        <w:bottom w:val="none" w:sz="0" w:space="0" w:color="auto"/>
        <w:right w:val="none" w:sz="0" w:space="0" w:color="auto"/>
      </w:divBdr>
    </w:div>
    <w:div w:id="1018312081">
      <w:bodyDiv w:val="1"/>
      <w:marLeft w:val="0"/>
      <w:marRight w:val="0"/>
      <w:marTop w:val="0"/>
      <w:marBottom w:val="0"/>
      <w:divBdr>
        <w:top w:val="none" w:sz="0" w:space="0" w:color="auto"/>
        <w:left w:val="none" w:sz="0" w:space="0" w:color="auto"/>
        <w:bottom w:val="none" w:sz="0" w:space="0" w:color="auto"/>
        <w:right w:val="none" w:sz="0" w:space="0" w:color="auto"/>
      </w:divBdr>
    </w:div>
    <w:div w:id="1228803819">
      <w:bodyDiv w:val="1"/>
      <w:marLeft w:val="0"/>
      <w:marRight w:val="0"/>
      <w:marTop w:val="0"/>
      <w:marBottom w:val="0"/>
      <w:divBdr>
        <w:top w:val="none" w:sz="0" w:space="0" w:color="auto"/>
        <w:left w:val="none" w:sz="0" w:space="0" w:color="auto"/>
        <w:bottom w:val="none" w:sz="0" w:space="0" w:color="auto"/>
        <w:right w:val="none" w:sz="0" w:space="0" w:color="auto"/>
      </w:divBdr>
    </w:div>
    <w:div w:id="1467236748">
      <w:bodyDiv w:val="1"/>
      <w:marLeft w:val="0"/>
      <w:marRight w:val="0"/>
      <w:marTop w:val="0"/>
      <w:marBottom w:val="0"/>
      <w:divBdr>
        <w:top w:val="none" w:sz="0" w:space="0" w:color="auto"/>
        <w:left w:val="none" w:sz="0" w:space="0" w:color="auto"/>
        <w:bottom w:val="none" w:sz="0" w:space="0" w:color="auto"/>
        <w:right w:val="none" w:sz="0" w:space="0" w:color="auto"/>
      </w:divBdr>
    </w:div>
    <w:div w:id="1568149147">
      <w:bodyDiv w:val="1"/>
      <w:marLeft w:val="0"/>
      <w:marRight w:val="0"/>
      <w:marTop w:val="0"/>
      <w:marBottom w:val="0"/>
      <w:divBdr>
        <w:top w:val="none" w:sz="0" w:space="0" w:color="auto"/>
        <w:left w:val="none" w:sz="0" w:space="0" w:color="auto"/>
        <w:bottom w:val="none" w:sz="0" w:space="0" w:color="auto"/>
        <w:right w:val="none" w:sz="0" w:space="0" w:color="auto"/>
      </w:divBdr>
    </w:div>
    <w:div w:id="172143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Hollingsworth, Alex</cp:lastModifiedBy>
  <cp:revision>4</cp:revision>
  <dcterms:created xsi:type="dcterms:W3CDTF">2019-10-25T21:02:00Z</dcterms:created>
  <dcterms:modified xsi:type="dcterms:W3CDTF">2019-10-26T13:09:00Z</dcterms:modified>
</cp:coreProperties>
</file>