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7A3D2408" w:rsidR="00DE7C62" w:rsidRDefault="00DE7C62" w:rsidP="00894248">
      <w:pPr>
        <w:jc w:val="center"/>
        <w:rPr>
          <w:ins w:id="0" w:author="Microsoft Office User" w:date="2020-01-24T17:37:00Z"/>
          <w:b/>
          <w:sz w:val="22"/>
          <w:szCs w:val="22"/>
        </w:rPr>
      </w:pPr>
      <w:del w:id="1" w:author="Microsoft Office User" w:date="2020-01-24T17:22:00Z">
        <w:r w:rsidRPr="00762C48" w:rsidDel="00DF1400">
          <w:rPr>
            <w:b/>
            <w:sz w:val="22"/>
            <w:szCs w:val="22"/>
          </w:rPr>
          <w:delText>States with recreational marijuana have lower rates of vaping associated lung injury</w:delText>
        </w:r>
      </w:del>
      <w:ins w:id="2" w:author="Microsoft Office User" w:date="2020-01-24T17:22:00Z">
        <w:r w:rsidR="00DF1400">
          <w:rPr>
            <w:b/>
            <w:sz w:val="22"/>
            <w:szCs w:val="22"/>
          </w:rPr>
          <w:t>Association of state</w:t>
        </w:r>
        <w:r w:rsidR="000F76AC">
          <w:rPr>
            <w:b/>
            <w:sz w:val="22"/>
            <w:szCs w:val="22"/>
          </w:rPr>
          <w:t xml:space="preserve"> marijuana legalization policies for medical and recreational use and vaping </w:t>
        </w:r>
      </w:ins>
      <w:ins w:id="3" w:author="Microsoft Office User" w:date="2020-01-24T17:23:00Z">
        <w:r w:rsidR="000F76AC">
          <w:rPr>
            <w:b/>
            <w:sz w:val="22"/>
            <w:szCs w:val="22"/>
          </w:rPr>
          <w:t>associated lung disease</w:t>
        </w:r>
      </w:ins>
    </w:p>
    <w:p w14:paraId="169C3FFE" w14:textId="034FBB22" w:rsidR="000F76AC" w:rsidRDefault="000F76AC" w:rsidP="00894248">
      <w:pPr>
        <w:jc w:val="center"/>
        <w:rPr>
          <w:ins w:id="4" w:author="Microsoft Office User" w:date="2020-01-24T17:37:00Z"/>
          <w:b/>
          <w:sz w:val="22"/>
          <w:szCs w:val="22"/>
        </w:rPr>
      </w:pPr>
    </w:p>
    <w:p w14:paraId="48F69A5D" w14:textId="77777777" w:rsidR="00A55C50" w:rsidRPr="00762C48" w:rsidRDefault="00A55C50" w:rsidP="00894248">
      <w:pPr>
        <w:jc w:val="center"/>
        <w:rPr>
          <w:b/>
          <w:sz w:val="22"/>
          <w:szCs w:val="22"/>
        </w:rPr>
      </w:pPr>
    </w:p>
    <w:p w14:paraId="02109B46" w14:textId="209D3ACE" w:rsidR="00894248" w:rsidRDefault="00894248" w:rsidP="008942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>Coady Wing</w:t>
      </w:r>
      <w:r w:rsidR="000F1396" w:rsidRPr="00762C48">
        <w:rPr>
          <w:sz w:val="22"/>
          <w:szCs w:val="22"/>
        </w:rPr>
        <w:t>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6A6021B0" w14:textId="690E664B" w:rsidR="00E267B6" w:rsidRPr="00C23B6C" w:rsidRDefault="00E267B6" w:rsidP="00C23B6C">
      <w:pPr>
        <w:ind w:left="720"/>
        <w:rPr>
          <w:rFonts w:ascii="Arial Narrow" w:hAnsi="Arial Narrow"/>
          <w:color w:val="4A3C31"/>
        </w:rPr>
      </w:pPr>
      <w:r>
        <w:rPr>
          <w:sz w:val="22"/>
          <w:szCs w:val="22"/>
        </w:rPr>
        <w:t>1315 E 10</w:t>
      </w:r>
      <w:r w:rsidRPr="00E267B6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St., Bloomington, IN 47405, </w:t>
      </w:r>
      <w:hyperlink r:id="rId8" w:history="1">
        <w:r w:rsidRPr="001A5F6A">
          <w:rPr>
            <w:rStyle w:val="Hyperlink"/>
            <w:sz w:val="22"/>
            <w:szCs w:val="22"/>
          </w:rPr>
          <w:t>cwing@indiana.edu</w:t>
        </w:r>
      </w:hyperlink>
      <w:r w:rsidR="00C23B6C">
        <w:rPr>
          <w:sz w:val="22"/>
          <w:szCs w:val="22"/>
        </w:rPr>
        <w:t xml:space="preserve">, +1 </w:t>
      </w:r>
      <w:r w:rsidR="00C23B6C" w:rsidRPr="00C23B6C">
        <w:rPr>
          <w:sz w:val="22"/>
          <w:szCs w:val="22"/>
        </w:rPr>
        <w:t>(812) 855-0563</w:t>
      </w:r>
    </w:p>
    <w:p w14:paraId="23096859" w14:textId="77777777" w:rsidR="00E267B6" w:rsidRPr="00762C48" w:rsidRDefault="00E267B6" w:rsidP="00894248">
      <w:pPr>
        <w:jc w:val="center"/>
        <w:rPr>
          <w:sz w:val="22"/>
          <w:szCs w:val="22"/>
        </w:rPr>
      </w:pPr>
    </w:p>
    <w:p w14:paraId="3B39FA20" w14:textId="445727E6" w:rsidR="00894248" w:rsidRDefault="00894248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 xml:space="preserve">Ashley </w:t>
      </w:r>
      <w:r w:rsidR="0063696A" w:rsidRPr="00762C48">
        <w:rPr>
          <w:sz w:val="22"/>
          <w:szCs w:val="22"/>
        </w:rPr>
        <w:t xml:space="preserve">C. </w:t>
      </w:r>
      <w:r w:rsidRPr="00762C48">
        <w:rPr>
          <w:sz w:val="22"/>
          <w:szCs w:val="22"/>
        </w:rPr>
        <w:t>Bradford</w:t>
      </w:r>
      <w:r w:rsidR="000F1396" w:rsidRPr="00762C48">
        <w:rPr>
          <w:sz w:val="22"/>
          <w:szCs w:val="22"/>
        </w:rPr>
        <w:t>, MA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5EA27E31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5CF2D28E" w14:textId="1ACFFD43" w:rsidR="0063696A" w:rsidRDefault="0063696A" w:rsidP="00762C48">
      <w:pPr>
        <w:jc w:val="center"/>
        <w:rPr>
          <w:sz w:val="22"/>
          <w:szCs w:val="22"/>
        </w:rPr>
      </w:pPr>
      <w:r w:rsidRPr="00762C48">
        <w:rPr>
          <w:sz w:val="22"/>
          <w:szCs w:val="22"/>
        </w:rPr>
        <w:t>Aaron E. Carroll, MD, MS</w:t>
      </w:r>
      <w:r w:rsidR="00762C48" w:rsidRPr="00762C48">
        <w:rPr>
          <w:sz w:val="22"/>
          <w:szCs w:val="22"/>
        </w:rPr>
        <w:t>, Indiana University School of Medicine</w:t>
      </w:r>
    </w:p>
    <w:p w14:paraId="3833B68D" w14:textId="77777777" w:rsidR="00E267B6" w:rsidRPr="00762C48" w:rsidRDefault="00E267B6" w:rsidP="00762C48">
      <w:pPr>
        <w:jc w:val="center"/>
        <w:rPr>
          <w:sz w:val="22"/>
          <w:szCs w:val="22"/>
        </w:rPr>
      </w:pPr>
    </w:p>
    <w:p w14:paraId="7FF0B7E0" w14:textId="3FBFD566" w:rsidR="00762C48" w:rsidDel="00302823" w:rsidRDefault="0063696A" w:rsidP="000F06B3">
      <w:pPr>
        <w:jc w:val="center"/>
        <w:rPr>
          <w:del w:id="5" w:author="Hollingsworth, Alex" w:date="2020-02-06T20:47:00Z"/>
          <w:sz w:val="22"/>
          <w:szCs w:val="22"/>
        </w:rPr>
      </w:pPr>
      <w:r w:rsidRPr="00762C48" w:rsidDel="0063696A">
        <w:rPr>
          <w:sz w:val="22"/>
          <w:szCs w:val="22"/>
        </w:rPr>
        <w:t xml:space="preserve"> </w:t>
      </w:r>
      <w:r w:rsidR="00A55C50" w:rsidRPr="00762C48">
        <w:rPr>
          <w:sz w:val="22"/>
          <w:szCs w:val="22"/>
        </w:rPr>
        <w:t>Alex Hollingsworth</w:t>
      </w:r>
      <w:ins w:id="6" w:author="Hollingsworth, Alex" w:date="2020-02-07T14:31:00Z">
        <w:r w:rsidR="00302823">
          <w:rPr>
            <w:sz w:val="22"/>
            <w:szCs w:val="22"/>
          </w:rPr>
          <w:t>*</w:t>
        </w:r>
      </w:ins>
      <w:r w:rsidR="00A55C50" w:rsidRPr="00762C48">
        <w:rPr>
          <w:sz w:val="22"/>
          <w:szCs w:val="22"/>
        </w:rPr>
        <w:t>, PhD</w:t>
      </w:r>
      <w:r w:rsidR="00762C48" w:rsidRPr="00762C48">
        <w:rPr>
          <w:sz w:val="22"/>
          <w:szCs w:val="22"/>
        </w:rPr>
        <w:t>, Indiana University O’Neill School of Public and Environmental Affairs</w:t>
      </w:r>
    </w:p>
    <w:p w14:paraId="3D6A6D57" w14:textId="36F180CB" w:rsidR="00302823" w:rsidRDefault="00302823" w:rsidP="00762C48">
      <w:pPr>
        <w:jc w:val="center"/>
        <w:rPr>
          <w:ins w:id="7" w:author="Hollingsworth, Alex" w:date="2020-02-07T14:31:00Z"/>
          <w:sz w:val="22"/>
          <w:szCs w:val="22"/>
        </w:rPr>
      </w:pPr>
    </w:p>
    <w:p w14:paraId="69E6AB95" w14:textId="51516A0A" w:rsidR="00302823" w:rsidRDefault="00302823" w:rsidP="00762C48">
      <w:pPr>
        <w:jc w:val="center"/>
        <w:rPr>
          <w:ins w:id="8" w:author="Hollingsworth, Alex" w:date="2020-02-07T14:31:00Z"/>
          <w:sz w:val="22"/>
          <w:szCs w:val="22"/>
        </w:rPr>
      </w:pPr>
    </w:p>
    <w:p w14:paraId="795F577C" w14:textId="1C437D52" w:rsidR="00302823" w:rsidRPr="00C23B6C" w:rsidRDefault="00302823" w:rsidP="00302823">
      <w:pPr>
        <w:ind w:left="720"/>
        <w:rPr>
          <w:ins w:id="9" w:author="Hollingsworth, Alex" w:date="2020-02-07T14:32:00Z"/>
          <w:rFonts w:ascii="Arial Narrow" w:hAnsi="Arial Narrow"/>
          <w:color w:val="4A3C31"/>
        </w:rPr>
      </w:pPr>
      <w:ins w:id="10" w:author="Hollingsworth, Alex" w:date="2020-02-07T14:31:00Z">
        <w:r>
          <w:rPr>
            <w:sz w:val="22"/>
            <w:szCs w:val="22"/>
          </w:rPr>
          <w:t>*Corresponding Autho</w:t>
        </w:r>
      </w:ins>
      <w:ins w:id="11" w:author="Hollingsworth, Alex" w:date="2020-02-07T14:32:00Z">
        <w:r>
          <w:rPr>
            <w:sz w:val="22"/>
            <w:szCs w:val="22"/>
          </w:rPr>
          <w:t xml:space="preserve">r: </w:t>
        </w:r>
        <w:r>
          <w:rPr>
            <w:sz w:val="22"/>
            <w:szCs w:val="22"/>
          </w:rPr>
          <w:t>1315 E 10</w:t>
        </w:r>
        <w:r w:rsidRPr="00E267B6">
          <w:rPr>
            <w:sz w:val="22"/>
            <w:szCs w:val="22"/>
            <w:vertAlign w:val="superscript"/>
          </w:rPr>
          <w:t>th</w:t>
        </w:r>
        <w:r>
          <w:rPr>
            <w:sz w:val="22"/>
            <w:szCs w:val="22"/>
          </w:rPr>
          <w:t xml:space="preserve"> St., Bloomington, IN 47405, </w:t>
        </w: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 HYPERLINK "mailto:</w:instrText>
        </w:r>
        <w:r w:rsidRPr="00302823">
          <w:rPr>
            <w:sz w:val="22"/>
            <w:szCs w:val="22"/>
            <w:rPrChange w:id="12" w:author="Hollingsworth, Alex" w:date="2020-02-07T14:32:00Z">
              <w:rPr>
                <w:rStyle w:val="Hyperlink"/>
                <w:sz w:val="22"/>
                <w:szCs w:val="22"/>
              </w:rPr>
            </w:rPrChange>
          </w:rPr>
          <w:instrText>hollinal@indiana.edu</w:instrText>
        </w:r>
        <w:r>
          <w:rPr>
            <w:sz w:val="22"/>
            <w:szCs w:val="22"/>
          </w:rPr>
          <w:instrText xml:space="preserve">" </w:instrText>
        </w:r>
        <w:r>
          <w:rPr>
            <w:sz w:val="22"/>
            <w:szCs w:val="22"/>
          </w:rPr>
          <w:fldChar w:fldCharType="separate"/>
        </w:r>
        <w:r w:rsidRPr="00302823">
          <w:rPr>
            <w:rStyle w:val="Hyperlink"/>
            <w:sz w:val="22"/>
            <w:szCs w:val="22"/>
          </w:rPr>
          <w:t>hollinal@indiana.edu</w:t>
        </w:r>
        <w:r>
          <w:rPr>
            <w:sz w:val="22"/>
            <w:szCs w:val="22"/>
          </w:rPr>
          <w:fldChar w:fldCharType="end"/>
        </w:r>
        <w:r>
          <w:rPr>
            <w:sz w:val="22"/>
            <w:szCs w:val="22"/>
          </w:rPr>
          <w:t xml:space="preserve">, +1 </w:t>
        </w:r>
        <w:r w:rsidRPr="00C23B6C">
          <w:rPr>
            <w:sz w:val="22"/>
            <w:szCs w:val="22"/>
          </w:rPr>
          <w:t>(812) 855-</w:t>
        </w:r>
        <w:r>
          <w:rPr>
            <w:sz w:val="22"/>
            <w:szCs w:val="22"/>
          </w:rPr>
          <w:t>6982</w:t>
        </w:r>
      </w:ins>
    </w:p>
    <w:p w14:paraId="3B5DE596" w14:textId="0799BB0B" w:rsidR="00302823" w:rsidRDefault="00302823" w:rsidP="00762C48">
      <w:pPr>
        <w:jc w:val="center"/>
        <w:rPr>
          <w:ins w:id="13" w:author="Hollingsworth, Alex" w:date="2020-02-07T14:31:00Z"/>
          <w:sz w:val="22"/>
          <w:szCs w:val="22"/>
        </w:rPr>
      </w:pPr>
    </w:p>
    <w:p w14:paraId="7F2F14C3" w14:textId="4C3C84FC" w:rsidR="00E267B6" w:rsidDel="000F06B3" w:rsidRDefault="00E267B6" w:rsidP="00762C48">
      <w:pPr>
        <w:jc w:val="center"/>
        <w:rPr>
          <w:del w:id="14" w:author="Hollingsworth, Alex" w:date="2020-02-06T20:47:00Z"/>
          <w:sz w:val="22"/>
          <w:szCs w:val="22"/>
        </w:rPr>
      </w:pPr>
    </w:p>
    <w:p w14:paraId="48C69309" w14:textId="322BD816" w:rsidR="00E267B6" w:rsidRPr="00E267B6" w:rsidDel="000F06B3" w:rsidRDefault="00E267B6">
      <w:pPr>
        <w:rPr>
          <w:del w:id="15" w:author="Hollingsworth, Alex" w:date="2020-02-06T20:47:00Z"/>
          <w:b/>
          <w:sz w:val="22"/>
          <w:szCs w:val="22"/>
        </w:rPr>
        <w:pPrChange w:id="16" w:author="Hollingsworth, Alex" w:date="2020-02-06T20:47:00Z">
          <w:pPr>
            <w:jc w:val="center"/>
          </w:pPr>
        </w:pPrChange>
      </w:pPr>
      <w:del w:id="17" w:author="Hollingsworth, Alex" w:date="2020-02-06T20:47:00Z">
        <w:r w:rsidRPr="00E267B6" w:rsidDel="000F06B3">
          <w:rPr>
            <w:b/>
            <w:sz w:val="22"/>
            <w:szCs w:val="22"/>
          </w:rPr>
          <w:delText xml:space="preserve">Word Count: </w:delText>
        </w:r>
      </w:del>
      <w:del w:id="18" w:author="Hollingsworth, Alex" w:date="2020-02-06T12:04:00Z">
        <w:r w:rsidR="002C2D6D" w:rsidDel="009E6524">
          <w:rPr>
            <w:b/>
            <w:sz w:val="22"/>
            <w:szCs w:val="22"/>
          </w:rPr>
          <w:delText>59</w:delText>
        </w:r>
        <w:r w:rsidR="002C6ED7" w:rsidDel="009E6524">
          <w:rPr>
            <w:b/>
            <w:sz w:val="22"/>
            <w:szCs w:val="22"/>
          </w:rPr>
          <w:delText>4</w:delText>
        </w:r>
      </w:del>
    </w:p>
    <w:p w14:paraId="46E44B4F" w14:textId="1E1C04AF" w:rsidR="00A55C50" w:rsidRPr="00762C48" w:rsidRDefault="00A55C50" w:rsidP="000F06B3">
      <w:pPr>
        <w:jc w:val="center"/>
        <w:rPr>
          <w:sz w:val="22"/>
          <w:szCs w:val="22"/>
        </w:rPr>
      </w:pPr>
    </w:p>
    <w:p w14:paraId="4B5BAC01" w14:textId="77777777" w:rsidR="008672FE" w:rsidRPr="00762C48" w:rsidRDefault="008672FE" w:rsidP="00760C5E">
      <w:pPr>
        <w:rPr>
          <w:sz w:val="22"/>
          <w:szCs w:val="22"/>
        </w:rPr>
      </w:pPr>
    </w:p>
    <w:p w14:paraId="0B8E61EE" w14:textId="2CC878D2" w:rsidR="0092113E" w:rsidRPr="00762C48" w:rsidRDefault="0092113E" w:rsidP="004260DA">
      <w:pPr>
        <w:jc w:val="both"/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Introduction</w:t>
      </w:r>
    </w:p>
    <w:p w14:paraId="21CFCA83" w14:textId="77777777" w:rsidR="0092113E" w:rsidRPr="00762C48" w:rsidRDefault="0092113E" w:rsidP="004260DA">
      <w:pPr>
        <w:jc w:val="both"/>
        <w:rPr>
          <w:sz w:val="22"/>
          <w:szCs w:val="22"/>
        </w:rPr>
      </w:pPr>
    </w:p>
    <w:p w14:paraId="5437CAFA" w14:textId="557CEB79" w:rsidR="003E0B1C" w:rsidRPr="00762C48" w:rsidRDefault="00DE7C62" w:rsidP="004260DA">
      <w:pPr>
        <w:jc w:val="both"/>
        <w:rPr>
          <w:color w:val="4D4D4D"/>
          <w:sz w:val="22"/>
          <w:szCs w:val="22"/>
          <w:shd w:val="clear" w:color="auto" w:fill="FFFFFF"/>
        </w:rPr>
      </w:pPr>
      <w:del w:id="19" w:author="Hollingsworth, Alex" w:date="2020-02-06T12:05:00Z">
        <w:r w:rsidRPr="00762C48" w:rsidDel="009E6524">
          <w:rPr>
            <w:sz w:val="22"/>
            <w:szCs w:val="22"/>
          </w:rPr>
          <w:delText>In the past six months</w:delText>
        </w:r>
      </w:del>
      <w:ins w:id="20" w:author="Hollingsworth, Alex" w:date="2020-02-06T12:05:00Z">
        <w:r w:rsidR="009E6524">
          <w:rPr>
            <w:sz w:val="22"/>
            <w:szCs w:val="22"/>
          </w:rPr>
          <w:t>From June 2019 to January 2020</w:t>
        </w:r>
      </w:ins>
      <w:r w:rsidR="007F2F11" w:rsidRPr="00762C48">
        <w:rPr>
          <w:sz w:val="22"/>
          <w:szCs w:val="22"/>
        </w:rPr>
        <w:t xml:space="preserve">, </w:t>
      </w:r>
      <w:r w:rsidR="00A55C50" w:rsidRPr="00762C48">
        <w:rPr>
          <w:sz w:val="22"/>
          <w:szCs w:val="22"/>
        </w:rPr>
        <w:t>over</w:t>
      </w:r>
      <w:r w:rsidRPr="00762C48">
        <w:rPr>
          <w:sz w:val="22"/>
          <w:szCs w:val="22"/>
        </w:rPr>
        <w:t xml:space="preserve"> </w:t>
      </w:r>
      <w:ins w:id="21" w:author="Hollingsworth, Alex" w:date="2020-02-06T12:05:00Z">
        <w:r w:rsidR="009E6524">
          <w:rPr>
            <w:sz w:val="22"/>
            <w:szCs w:val="22"/>
          </w:rPr>
          <w:t>2</w:t>
        </w:r>
      </w:ins>
      <w:del w:id="22" w:author="Hollingsworth, Alex" w:date="2020-02-06T12:05:00Z">
        <w:r w:rsidR="007F2F11" w:rsidRPr="00762C48" w:rsidDel="009E6524">
          <w:rPr>
            <w:sz w:val="22"/>
            <w:szCs w:val="22"/>
          </w:rPr>
          <w:delText>1</w:delText>
        </w:r>
      </w:del>
      <w:r w:rsidR="007F2F11" w:rsidRPr="00762C48">
        <w:rPr>
          <w:sz w:val="22"/>
          <w:szCs w:val="22"/>
        </w:rPr>
        <w:t>,</w:t>
      </w:r>
      <w:ins w:id="23" w:author="Hollingsworth, Alex" w:date="2020-02-06T12:05:00Z">
        <w:r w:rsidR="009E6524">
          <w:rPr>
            <w:sz w:val="22"/>
            <w:szCs w:val="22"/>
          </w:rPr>
          <w:t>5</w:t>
        </w:r>
      </w:ins>
      <w:del w:id="24" w:author="Hollingsworth, Alex" w:date="2020-02-06T12:05:00Z">
        <w:r w:rsidR="007F2F11" w:rsidRPr="00762C48" w:rsidDel="009E6524">
          <w:rPr>
            <w:sz w:val="22"/>
            <w:szCs w:val="22"/>
          </w:rPr>
          <w:delText>6</w:delText>
        </w:r>
      </w:del>
      <w:r w:rsidR="007F2F11" w:rsidRPr="00762C48">
        <w:rPr>
          <w:sz w:val="22"/>
          <w:szCs w:val="22"/>
        </w:rPr>
        <w:t>0</w:t>
      </w:r>
      <w:r w:rsidR="00C66991" w:rsidRPr="00762C48">
        <w:rPr>
          <w:sz w:val="22"/>
          <w:szCs w:val="22"/>
        </w:rPr>
        <w:t>0</w:t>
      </w:r>
      <w:r w:rsidR="007F2F11" w:rsidRPr="00762C48">
        <w:rPr>
          <w:sz w:val="22"/>
          <w:szCs w:val="22"/>
        </w:rPr>
        <w:t xml:space="preserve"> cases of</w:t>
      </w:r>
      <w:r w:rsidR="00AD7473" w:rsidRPr="00762C48">
        <w:rPr>
          <w:sz w:val="22"/>
          <w:szCs w:val="22"/>
        </w:rPr>
        <w:t xml:space="preserve"> e-cigarette or vaping associated lung injury (EVALI) </w:t>
      </w:r>
      <w:del w:id="25" w:author="Hollingsworth, Alex" w:date="2020-02-06T12:08:00Z">
        <w:r w:rsidR="007F2F11" w:rsidRPr="00762C48" w:rsidDel="005E4C80">
          <w:rPr>
            <w:sz w:val="22"/>
            <w:szCs w:val="22"/>
          </w:rPr>
          <w:delText>have been</w:delText>
        </w:r>
      </w:del>
      <w:ins w:id="26" w:author="Hollingsworth, Alex" w:date="2020-02-06T12:08:00Z">
        <w:r w:rsidR="005E4C80">
          <w:rPr>
            <w:sz w:val="22"/>
            <w:szCs w:val="22"/>
          </w:rPr>
          <w:t>were</w:t>
        </w:r>
      </w:ins>
      <w:r w:rsidR="007F2F11" w:rsidRPr="00762C48">
        <w:rPr>
          <w:sz w:val="22"/>
          <w:szCs w:val="22"/>
        </w:rPr>
        <w:t xml:space="preserve"> reported to the CDC. The specific </w:t>
      </w:r>
      <w:r w:rsidR="001D3A8A" w:rsidRPr="00762C48">
        <w:rPr>
          <w:sz w:val="22"/>
          <w:szCs w:val="22"/>
        </w:rPr>
        <w:t>cause of</w:t>
      </w:r>
      <w:r w:rsidR="007F2F11" w:rsidRPr="00762C48">
        <w:rPr>
          <w:sz w:val="22"/>
          <w:szCs w:val="22"/>
        </w:rPr>
        <w:t xml:space="preserve"> EVALI is unknown</w:t>
      </w:r>
      <w:r w:rsidR="001D3A8A" w:rsidRPr="00762C48">
        <w:rPr>
          <w:sz w:val="22"/>
          <w:szCs w:val="22"/>
        </w:rPr>
        <w:t>,</w:t>
      </w:r>
      <w:r w:rsidR="00C66991" w:rsidRPr="00762C48">
        <w:rPr>
          <w:sz w:val="22"/>
          <w:szCs w:val="22"/>
        </w:rPr>
        <w:t xml:space="preserve"> but most patients report </w:t>
      </w:r>
      <w:r w:rsidR="001D3A8A" w:rsidRPr="00762C48">
        <w:rPr>
          <w:sz w:val="22"/>
          <w:szCs w:val="22"/>
        </w:rPr>
        <w:t xml:space="preserve">using </w:t>
      </w:r>
      <w:r w:rsidR="00C66991" w:rsidRPr="00762C48">
        <w:rPr>
          <w:sz w:val="22"/>
          <w:szCs w:val="22"/>
        </w:rPr>
        <w:t>e-cigarette</w:t>
      </w:r>
      <w:r w:rsidR="001D3A8A" w:rsidRPr="00762C48">
        <w:rPr>
          <w:sz w:val="22"/>
          <w:szCs w:val="22"/>
        </w:rPr>
        <w:t>s</w:t>
      </w:r>
      <w:r w:rsidR="00C66991" w:rsidRPr="00762C48">
        <w:rPr>
          <w:sz w:val="22"/>
          <w:szCs w:val="22"/>
        </w:rPr>
        <w:t xml:space="preserve"> to consume</w:t>
      </w:r>
      <w:r w:rsidRPr="00762C48">
        <w:rPr>
          <w:sz w:val="22"/>
          <w:szCs w:val="22"/>
        </w:rPr>
        <w:t xml:space="preserve"> tetrahydrocannabinol (THC), </w:t>
      </w:r>
      <w:r w:rsidR="001D3A8A" w:rsidRPr="00762C48">
        <w:rPr>
          <w:sz w:val="22"/>
          <w:szCs w:val="22"/>
        </w:rPr>
        <w:t xml:space="preserve">the </w:t>
      </w:r>
      <w:r w:rsidR="003A4D86" w:rsidRPr="00762C48">
        <w:rPr>
          <w:sz w:val="22"/>
          <w:szCs w:val="22"/>
        </w:rPr>
        <w:t xml:space="preserve">primary </w:t>
      </w:r>
      <w:r w:rsidRPr="00762C48">
        <w:rPr>
          <w:sz w:val="22"/>
          <w:szCs w:val="22"/>
        </w:rPr>
        <w:t xml:space="preserve">psychoactive </w:t>
      </w:r>
      <w:r w:rsidR="006124E2" w:rsidRPr="00762C48">
        <w:rPr>
          <w:sz w:val="22"/>
          <w:szCs w:val="22"/>
        </w:rPr>
        <w:t>component</w:t>
      </w:r>
      <w:r w:rsidR="003A4D86" w:rsidRPr="00762C48">
        <w:rPr>
          <w:sz w:val="22"/>
          <w:szCs w:val="22"/>
        </w:rPr>
        <w:t xml:space="preserve"> of </w:t>
      </w:r>
      <w:r w:rsidRPr="00762C48">
        <w:rPr>
          <w:sz w:val="22"/>
          <w:szCs w:val="22"/>
        </w:rPr>
        <w:t>marijuana.</w:t>
      </w:r>
      <w:r w:rsidRPr="00762C48">
        <w:rPr>
          <w:color w:val="4D4D4D"/>
          <w:sz w:val="22"/>
          <w:szCs w:val="22"/>
          <w:shd w:val="clear" w:color="auto" w:fill="FFFFFF"/>
        </w:rPr>
        <w:t xml:space="preserve"> </w:t>
      </w:r>
      <w:r w:rsidR="003E0B1C" w:rsidRPr="00762C48">
        <w:rPr>
          <w:sz w:val="22"/>
          <w:szCs w:val="22"/>
        </w:rPr>
        <w:t>The CDC</w:t>
      </w:r>
      <w:r w:rsidR="00630391" w:rsidRPr="00762C48">
        <w:rPr>
          <w:sz w:val="22"/>
          <w:szCs w:val="22"/>
        </w:rPr>
        <w:t xml:space="preserve"> and others</w:t>
      </w:r>
      <w:r w:rsidR="003E0B1C" w:rsidRPr="00762C48">
        <w:rPr>
          <w:sz w:val="22"/>
          <w:szCs w:val="22"/>
        </w:rPr>
        <w:t xml:space="preserve"> ha</w:t>
      </w:r>
      <w:r w:rsidR="00630391" w:rsidRPr="00762C48">
        <w:rPr>
          <w:sz w:val="22"/>
          <w:szCs w:val="22"/>
        </w:rPr>
        <w:t>ve</w:t>
      </w:r>
      <w:r w:rsidR="003E0B1C" w:rsidRPr="00762C48">
        <w:rPr>
          <w:sz w:val="22"/>
          <w:szCs w:val="22"/>
        </w:rPr>
        <w:t xml:space="preserve"> hypothesized that </w:t>
      </w:r>
      <w:r w:rsidR="001D3A8A" w:rsidRPr="00762C48">
        <w:rPr>
          <w:sz w:val="22"/>
          <w:szCs w:val="22"/>
        </w:rPr>
        <w:t xml:space="preserve">black-market THC products </w:t>
      </w:r>
      <w:r w:rsidR="003E0B1C" w:rsidRPr="00762C48">
        <w:rPr>
          <w:sz w:val="22"/>
          <w:szCs w:val="22"/>
        </w:rPr>
        <w:t xml:space="preserve">may cause </w:t>
      </w:r>
      <w:r w:rsidR="001D3A8A" w:rsidRPr="00762C48">
        <w:rPr>
          <w:sz w:val="22"/>
          <w:szCs w:val="22"/>
        </w:rPr>
        <w:t>EVALI</w:t>
      </w:r>
      <w:r w:rsidR="0095505E" w:rsidRPr="00762C48">
        <w:rPr>
          <w:sz w:val="22"/>
          <w:szCs w:val="22"/>
          <w:vertAlign w:val="superscript"/>
        </w:rPr>
        <w:t>1,2</w:t>
      </w:r>
      <w:r w:rsidR="0095505E" w:rsidRPr="00762C48">
        <w:rPr>
          <w:sz w:val="22"/>
          <w:szCs w:val="22"/>
        </w:rPr>
        <w:t>.</w:t>
      </w:r>
    </w:p>
    <w:p w14:paraId="50602698" w14:textId="77777777" w:rsidR="008672FE" w:rsidRPr="00762C48" w:rsidRDefault="008672FE" w:rsidP="008672FE">
      <w:pPr>
        <w:rPr>
          <w:sz w:val="22"/>
          <w:szCs w:val="22"/>
        </w:rPr>
      </w:pPr>
    </w:p>
    <w:p w14:paraId="45A7D2C5" w14:textId="207FF787" w:rsidR="008672FE" w:rsidDel="0022572F" w:rsidRDefault="001D3A8A" w:rsidP="004260DA">
      <w:pPr>
        <w:jc w:val="both"/>
        <w:rPr>
          <w:ins w:id="27" w:author="Microsoft Office User" w:date="2020-01-24T17:42:00Z"/>
          <w:del w:id="28" w:author="cwing@indiana.edu" w:date="2020-01-25T09:15:00Z"/>
          <w:sz w:val="22"/>
          <w:szCs w:val="22"/>
        </w:rPr>
      </w:pPr>
      <w:r w:rsidRPr="00762C48">
        <w:rPr>
          <w:sz w:val="22"/>
          <w:szCs w:val="22"/>
        </w:rPr>
        <w:t>Some</w:t>
      </w:r>
      <w:r w:rsidR="007F2F11" w:rsidRPr="00762C48">
        <w:rPr>
          <w:sz w:val="22"/>
          <w:szCs w:val="22"/>
        </w:rPr>
        <w:t xml:space="preserve"> state</w:t>
      </w:r>
      <w:r w:rsidR="00DE7C62" w:rsidRPr="00762C48">
        <w:rPr>
          <w:sz w:val="22"/>
          <w:szCs w:val="22"/>
        </w:rPr>
        <w:t>s</w:t>
      </w:r>
      <w:r w:rsidR="007F2F11" w:rsidRPr="00762C48">
        <w:rPr>
          <w:sz w:val="22"/>
          <w:szCs w:val="22"/>
        </w:rPr>
        <w:t xml:space="preserve"> </w:t>
      </w:r>
      <w:r w:rsidR="00C66991" w:rsidRPr="00762C48">
        <w:rPr>
          <w:sz w:val="22"/>
          <w:szCs w:val="22"/>
        </w:rPr>
        <w:t>have</w:t>
      </w:r>
      <w:r w:rsidR="00DE7C62" w:rsidRPr="00762C48">
        <w:rPr>
          <w:sz w:val="22"/>
          <w:szCs w:val="22"/>
        </w:rPr>
        <w:t xml:space="preserve"> legalized marijuana</w:t>
      </w:r>
      <w:r w:rsidRPr="00762C48">
        <w:rPr>
          <w:sz w:val="22"/>
          <w:szCs w:val="22"/>
        </w:rPr>
        <w:t xml:space="preserve"> and THC-containing products</w:t>
      </w:r>
      <w:r w:rsidR="00DE7C62" w:rsidRPr="00762C48">
        <w:rPr>
          <w:sz w:val="22"/>
          <w:szCs w:val="22"/>
        </w:rPr>
        <w:t xml:space="preserve"> for recreational use. </w:t>
      </w:r>
      <w:r w:rsidRPr="00762C48">
        <w:rPr>
          <w:sz w:val="22"/>
          <w:szCs w:val="22"/>
        </w:rPr>
        <w:t>Many</w:t>
      </w:r>
      <w:r w:rsidR="00760C5E" w:rsidRPr="00762C48">
        <w:rPr>
          <w:sz w:val="22"/>
          <w:szCs w:val="22"/>
        </w:rPr>
        <w:t xml:space="preserve"> other states allow </w:t>
      </w:r>
      <w:r w:rsidRPr="00762C48">
        <w:rPr>
          <w:sz w:val="22"/>
          <w:szCs w:val="22"/>
        </w:rPr>
        <w:t>purchases</w:t>
      </w:r>
      <w:r w:rsidR="00760C5E" w:rsidRPr="00762C48">
        <w:rPr>
          <w:sz w:val="22"/>
          <w:szCs w:val="22"/>
        </w:rPr>
        <w:t xml:space="preserve"> for qualifying medical purposes.  </w:t>
      </w:r>
      <w:r w:rsidR="003E0B1C" w:rsidRPr="00762C48">
        <w:rPr>
          <w:sz w:val="22"/>
          <w:szCs w:val="22"/>
        </w:rPr>
        <w:t xml:space="preserve">In </w:t>
      </w:r>
      <w:del w:id="29" w:author="Hollingsworth, Alex" w:date="2020-02-06T12:08:00Z">
        <w:r w:rsidRPr="00762C48" w:rsidDel="005E4C80">
          <w:rPr>
            <w:sz w:val="22"/>
            <w:szCs w:val="22"/>
          </w:rPr>
          <w:delText xml:space="preserve">the </w:delText>
        </w:r>
      </w:del>
      <w:r w:rsidRPr="00762C48">
        <w:rPr>
          <w:sz w:val="22"/>
          <w:szCs w:val="22"/>
        </w:rPr>
        <w:t>remaining states</w:t>
      </w:r>
      <w:r w:rsidR="00760C5E" w:rsidRPr="00762C48">
        <w:rPr>
          <w:sz w:val="22"/>
          <w:szCs w:val="22"/>
        </w:rPr>
        <w:t>, all forms of consumption and distribution are illegal</w:t>
      </w:r>
      <w:r w:rsidRPr="00762C48">
        <w:rPr>
          <w:sz w:val="22"/>
          <w:szCs w:val="22"/>
        </w:rPr>
        <w:t>, and</w:t>
      </w:r>
      <w:r w:rsidR="00760C5E" w:rsidRPr="00762C48">
        <w:rPr>
          <w:sz w:val="22"/>
          <w:szCs w:val="22"/>
        </w:rPr>
        <w:t xml:space="preserve"> those who use THC </w:t>
      </w:r>
      <w:r w:rsidR="00ED7EEA" w:rsidRPr="00762C48">
        <w:rPr>
          <w:sz w:val="22"/>
          <w:szCs w:val="22"/>
        </w:rPr>
        <w:t>likely</w:t>
      </w:r>
      <w:r w:rsidR="00760C5E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obtain it</w:t>
      </w:r>
      <w:r w:rsidR="00760C5E" w:rsidRPr="00762C48">
        <w:rPr>
          <w:sz w:val="22"/>
          <w:szCs w:val="22"/>
        </w:rPr>
        <w:t xml:space="preserve"> from the black market. </w:t>
      </w:r>
      <w:r w:rsidR="003E0B1C" w:rsidRPr="00762C48">
        <w:rPr>
          <w:sz w:val="22"/>
          <w:szCs w:val="22"/>
        </w:rPr>
        <w:t>If black market THC products are responsible for EVALI</w:t>
      </w:r>
      <w:r w:rsidR="00180830" w:rsidRPr="00762C48">
        <w:rPr>
          <w:sz w:val="22"/>
          <w:szCs w:val="22"/>
        </w:rPr>
        <w:t>,</w:t>
      </w:r>
      <w:r w:rsidR="003E0B1C" w:rsidRPr="00762C48">
        <w:rPr>
          <w:sz w:val="22"/>
          <w:szCs w:val="22"/>
        </w:rPr>
        <w:t xml:space="preserve"> </w:t>
      </w:r>
      <w:r w:rsidR="00760C5E" w:rsidRPr="00762C48">
        <w:rPr>
          <w:sz w:val="22"/>
          <w:szCs w:val="22"/>
        </w:rPr>
        <w:t xml:space="preserve">then case rates may be lower in recreational marijuana states. </w:t>
      </w:r>
    </w:p>
    <w:p w14:paraId="0055A401" w14:textId="420DC44B" w:rsidR="00286795" w:rsidDel="0022572F" w:rsidRDefault="00286795" w:rsidP="00286795">
      <w:pPr>
        <w:jc w:val="both"/>
        <w:rPr>
          <w:del w:id="30" w:author="cwing@indiana.edu" w:date="2020-01-25T09:14:00Z"/>
          <w:sz w:val="22"/>
          <w:szCs w:val="22"/>
        </w:rPr>
      </w:pPr>
    </w:p>
    <w:p w14:paraId="65C3EA36" w14:textId="3AE317C3" w:rsidR="0022572F" w:rsidRDefault="00286795" w:rsidP="00286795">
      <w:pPr>
        <w:jc w:val="both"/>
        <w:rPr>
          <w:ins w:id="31" w:author="cwing@indiana.edu" w:date="2020-01-25T09:11:00Z"/>
          <w:sz w:val="22"/>
          <w:szCs w:val="22"/>
        </w:rPr>
      </w:pPr>
      <w:ins w:id="32" w:author="Microsoft Office User" w:date="2020-01-24T17:42:00Z">
        <w:del w:id="33" w:author="cwing@indiana.edu" w:date="2020-01-25T07:56:00Z">
          <w:r w:rsidDel="00DB2856">
            <w:rPr>
              <w:sz w:val="22"/>
              <w:szCs w:val="22"/>
            </w:rPr>
            <w:delText>In this</w:delText>
          </w:r>
        </w:del>
      </w:ins>
      <w:ins w:id="34" w:author="cwing@indiana.edu" w:date="2020-01-25T07:56:00Z">
        <w:r w:rsidR="00DB2856">
          <w:rPr>
            <w:sz w:val="22"/>
            <w:szCs w:val="22"/>
          </w:rPr>
          <w:t xml:space="preserve">The goal of this </w:t>
        </w:r>
      </w:ins>
      <w:ins w:id="35" w:author="Microsoft Office User" w:date="2020-01-24T17:42:00Z">
        <w:del w:id="36" w:author="cwing@indiana.edu" w:date="2020-01-25T07:56:00Z">
          <w:r w:rsidDel="00DB2856">
            <w:rPr>
              <w:sz w:val="22"/>
              <w:szCs w:val="22"/>
            </w:rPr>
            <w:delText xml:space="preserve"> </w:delText>
          </w:r>
        </w:del>
        <w:r>
          <w:rPr>
            <w:sz w:val="22"/>
            <w:szCs w:val="22"/>
          </w:rPr>
          <w:t>cross</w:t>
        </w:r>
      </w:ins>
      <w:ins w:id="37" w:author="cwing@indiana.edu" w:date="2020-01-25T09:12:00Z">
        <w:r w:rsidR="0022572F">
          <w:rPr>
            <w:sz w:val="22"/>
            <w:szCs w:val="22"/>
          </w:rPr>
          <w:t>-s</w:t>
        </w:r>
      </w:ins>
      <w:ins w:id="38" w:author="Microsoft Office User" w:date="2020-01-24T17:42:00Z">
        <w:del w:id="39" w:author="cwing@indiana.edu" w:date="2020-01-25T09:11:00Z">
          <w:r w:rsidDel="0022572F">
            <w:rPr>
              <w:sz w:val="22"/>
              <w:szCs w:val="22"/>
            </w:rPr>
            <w:delText xml:space="preserve"> </w:delText>
          </w:r>
        </w:del>
        <w:del w:id="40" w:author="cwing@indiana.edu" w:date="2020-01-25T09:12:00Z">
          <w:r w:rsidDel="0022572F">
            <w:rPr>
              <w:sz w:val="22"/>
              <w:szCs w:val="22"/>
            </w:rPr>
            <w:delText>s</w:delText>
          </w:r>
        </w:del>
        <w:r>
          <w:rPr>
            <w:sz w:val="22"/>
            <w:szCs w:val="22"/>
          </w:rPr>
          <w:t xml:space="preserve">ectional </w:t>
        </w:r>
        <w:del w:id="41" w:author="cwing@indiana.edu" w:date="2020-01-25T09:10:00Z">
          <w:r w:rsidDel="0022572F">
            <w:rPr>
              <w:sz w:val="22"/>
              <w:szCs w:val="22"/>
            </w:rPr>
            <w:delText xml:space="preserve">observational </w:delText>
          </w:r>
        </w:del>
        <w:r>
          <w:rPr>
            <w:sz w:val="22"/>
            <w:szCs w:val="22"/>
          </w:rPr>
          <w:t>study</w:t>
        </w:r>
      </w:ins>
      <w:ins w:id="42" w:author="cwing@indiana.edu" w:date="2020-01-25T07:56:00Z">
        <w:r w:rsidR="00DB2856">
          <w:rPr>
            <w:sz w:val="22"/>
            <w:szCs w:val="22"/>
          </w:rPr>
          <w:t xml:space="preserve"> was to </w:t>
        </w:r>
      </w:ins>
      <w:ins w:id="43" w:author="Microsoft Office User" w:date="2020-01-24T17:43:00Z">
        <w:del w:id="44" w:author="cwing@indiana.edu" w:date="2020-01-25T07:56:00Z">
          <w:r w:rsidDel="00DB2856">
            <w:rPr>
              <w:sz w:val="22"/>
              <w:szCs w:val="22"/>
            </w:rPr>
            <w:delText>, we</w:delText>
          </w:r>
        </w:del>
      </w:ins>
      <w:ins w:id="45" w:author="Microsoft Office User" w:date="2020-01-24T17:42:00Z">
        <w:del w:id="46" w:author="cwing@indiana.edu" w:date="2020-01-25T07:56:00Z">
          <w:r w:rsidDel="00DB2856">
            <w:rPr>
              <w:sz w:val="22"/>
              <w:szCs w:val="22"/>
            </w:rPr>
            <w:delText xml:space="preserve"> </w:delText>
          </w:r>
        </w:del>
        <w:del w:id="47" w:author="cwing@indiana.edu" w:date="2020-01-25T09:15:00Z">
          <w:r w:rsidDel="0022572F">
            <w:rPr>
              <w:sz w:val="22"/>
              <w:szCs w:val="22"/>
            </w:rPr>
            <w:delText>assess</w:delText>
          </w:r>
        </w:del>
      </w:ins>
      <w:ins w:id="48" w:author="cwing@indiana.edu" w:date="2020-01-25T09:15:00Z">
        <w:r w:rsidR="0022572F">
          <w:rPr>
            <w:sz w:val="22"/>
            <w:szCs w:val="22"/>
          </w:rPr>
          <w:t>measure the extent to which</w:t>
        </w:r>
      </w:ins>
      <w:ins w:id="49" w:author="Microsoft Office User" w:date="2020-01-24T17:42:00Z">
        <w:del w:id="50" w:author="cwing@indiana.edu" w:date="2020-01-25T07:56:00Z">
          <w:r w:rsidDel="00DB2856">
            <w:rPr>
              <w:sz w:val="22"/>
              <w:szCs w:val="22"/>
            </w:rPr>
            <w:delText>ed</w:delText>
          </w:r>
        </w:del>
        <w:r>
          <w:rPr>
            <w:sz w:val="22"/>
            <w:szCs w:val="22"/>
          </w:rPr>
          <w:t xml:space="preserve"> </w:t>
        </w:r>
      </w:ins>
      <w:ins w:id="51" w:author="Microsoft Office User" w:date="2020-01-24T17:43:00Z">
        <w:del w:id="52" w:author="cwing@indiana.edu" w:date="2020-01-25T09:15:00Z">
          <w:r w:rsidDel="0022572F">
            <w:rPr>
              <w:sz w:val="22"/>
              <w:szCs w:val="22"/>
            </w:rPr>
            <w:delText>whether</w:delText>
          </w:r>
        </w:del>
      </w:ins>
      <w:ins w:id="53" w:author="Microsoft Office User" w:date="2020-01-24T17:42:00Z">
        <w:del w:id="54" w:author="cwing@indiana.edu" w:date="2020-01-25T09:15:00Z">
          <w:r w:rsidDel="0022572F">
            <w:rPr>
              <w:sz w:val="22"/>
              <w:szCs w:val="22"/>
            </w:rPr>
            <w:delText xml:space="preserve"> </w:delText>
          </w:r>
        </w:del>
        <w:r>
          <w:rPr>
            <w:sz w:val="22"/>
            <w:szCs w:val="22"/>
          </w:rPr>
          <w:t xml:space="preserve">states </w:t>
        </w:r>
      </w:ins>
      <w:ins w:id="55" w:author="Microsoft Office User" w:date="2020-01-24T17:43:00Z">
        <w:del w:id="56" w:author="cwing@indiana.edu" w:date="2020-01-25T09:13:00Z">
          <w:r w:rsidDel="0022572F">
            <w:rPr>
              <w:sz w:val="22"/>
              <w:szCs w:val="22"/>
            </w:rPr>
            <w:delText>with</w:delText>
          </w:r>
        </w:del>
      </w:ins>
      <w:ins w:id="57" w:author="cwing@indiana.edu" w:date="2020-01-25T09:13:00Z">
        <w:r w:rsidR="0022572F">
          <w:rPr>
            <w:sz w:val="22"/>
            <w:szCs w:val="22"/>
          </w:rPr>
          <w:t>where</w:t>
        </w:r>
      </w:ins>
      <w:ins w:id="58" w:author="Microsoft Office User" w:date="2020-01-24T17:42:00Z">
        <w:r>
          <w:rPr>
            <w:sz w:val="22"/>
            <w:szCs w:val="22"/>
          </w:rPr>
          <w:t xml:space="preserve"> </w:t>
        </w:r>
        <w:del w:id="59" w:author="cwing@indiana.edu" w:date="2020-01-25T09:13:00Z">
          <w:r w:rsidDel="0022572F">
            <w:rPr>
              <w:sz w:val="22"/>
              <w:szCs w:val="22"/>
            </w:rPr>
            <w:delText xml:space="preserve">legal markets for </w:delText>
          </w:r>
        </w:del>
      </w:ins>
      <w:ins w:id="60" w:author="Microsoft Office User" w:date="2020-01-24T17:43:00Z">
        <w:del w:id="61" w:author="cwing@indiana.edu" w:date="2020-01-25T09:10:00Z">
          <w:r w:rsidDel="0022572F">
            <w:rPr>
              <w:sz w:val="22"/>
              <w:szCs w:val="22"/>
            </w:rPr>
            <w:delText xml:space="preserve">medical and recreational </w:delText>
          </w:r>
        </w:del>
      </w:ins>
      <w:ins w:id="62" w:author="Microsoft Office User" w:date="2020-01-24T17:42:00Z">
        <w:r>
          <w:rPr>
            <w:sz w:val="22"/>
            <w:szCs w:val="22"/>
          </w:rPr>
          <w:t>marijuana</w:t>
        </w:r>
      </w:ins>
      <w:ins w:id="63" w:author="cwing@indiana.edu" w:date="2020-01-25T09:13:00Z">
        <w:r w:rsidR="0022572F">
          <w:rPr>
            <w:sz w:val="22"/>
            <w:szCs w:val="22"/>
          </w:rPr>
          <w:t xml:space="preserve"> is legal</w:t>
        </w:r>
      </w:ins>
      <w:ins w:id="64" w:author="Microsoft Office User" w:date="2020-01-24T17:42:00Z">
        <w:r>
          <w:rPr>
            <w:sz w:val="22"/>
            <w:szCs w:val="22"/>
          </w:rPr>
          <w:t xml:space="preserve"> </w:t>
        </w:r>
      </w:ins>
      <w:ins w:id="65" w:author="cwing@indiana.edu" w:date="2020-01-25T09:11:00Z">
        <w:r w:rsidR="0022572F">
          <w:rPr>
            <w:sz w:val="22"/>
            <w:szCs w:val="22"/>
          </w:rPr>
          <w:t>have lower</w:t>
        </w:r>
      </w:ins>
      <w:ins w:id="66" w:author="cwing@indiana.edu" w:date="2020-01-25T07:57:00Z">
        <w:r w:rsidR="00DB2856">
          <w:rPr>
            <w:sz w:val="22"/>
            <w:szCs w:val="22"/>
          </w:rPr>
          <w:t xml:space="preserve"> </w:t>
        </w:r>
      </w:ins>
      <w:ins w:id="67" w:author="cwing@indiana.edu" w:date="2020-01-25T09:11:00Z">
        <w:r w:rsidR="0022572F">
          <w:rPr>
            <w:sz w:val="22"/>
            <w:szCs w:val="22"/>
          </w:rPr>
          <w:t xml:space="preserve">rates of </w:t>
        </w:r>
      </w:ins>
      <w:ins w:id="68" w:author="Microsoft Office User" w:date="2020-01-24T17:43:00Z">
        <w:del w:id="69" w:author="cwing@indiana.edu" w:date="2020-01-25T07:57:00Z">
          <w:r w:rsidDel="00DB2856">
            <w:rPr>
              <w:sz w:val="22"/>
              <w:szCs w:val="22"/>
            </w:rPr>
            <w:delText xml:space="preserve">have </w:delText>
          </w:r>
        </w:del>
      </w:ins>
      <w:ins w:id="70" w:author="Microsoft Office User" w:date="2020-01-24T17:44:00Z">
        <w:del w:id="71" w:author="cwing@indiana.edu" w:date="2020-01-25T09:11:00Z">
          <w:r w:rsidDel="0022572F">
            <w:rPr>
              <w:sz w:val="22"/>
              <w:szCs w:val="22"/>
            </w:rPr>
            <w:delText xml:space="preserve">fewer </w:delText>
          </w:r>
        </w:del>
      </w:ins>
      <w:ins w:id="72" w:author="Microsoft Office User" w:date="2020-01-24T17:42:00Z">
        <w:r>
          <w:rPr>
            <w:sz w:val="22"/>
            <w:szCs w:val="22"/>
          </w:rPr>
          <w:t>EVALI</w:t>
        </w:r>
      </w:ins>
      <w:ins w:id="73" w:author="cwing@indiana.edu" w:date="2020-01-25T09:12:00Z">
        <w:r w:rsidR="0022572F">
          <w:rPr>
            <w:sz w:val="22"/>
            <w:szCs w:val="22"/>
          </w:rPr>
          <w:t xml:space="preserve"> than states wher</w:t>
        </w:r>
      </w:ins>
      <w:ins w:id="74" w:author="cwing@indiana.edu" w:date="2020-01-25T09:13:00Z">
        <w:r w:rsidR="0022572F">
          <w:rPr>
            <w:sz w:val="22"/>
            <w:szCs w:val="22"/>
          </w:rPr>
          <w:t>e it is illegal</w:t>
        </w:r>
      </w:ins>
      <w:ins w:id="75" w:author="cwing@indiana.edu" w:date="2020-01-25T09:14:00Z">
        <w:r w:rsidR="0022572F">
          <w:rPr>
            <w:sz w:val="22"/>
            <w:szCs w:val="22"/>
          </w:rPr>
          <w:t xml:space="preserve">. </w:t>
        </w:r>
      </w:ins>
      <w:ins w:id="76" w:author="Microsoft Office User" w:date="2020-01-24T17:44:00Z">
        <w:del w:id="77" w:author="cwing@indiana.edu" w:date="2020-01-25T09:11:00Z">
          <w:r w:rsidDel="0022572F">
            <w:rPr>
              <w:sz w:val="22"/>
              <w:szCs w:val="22"/>
            </w:rPr>
            <w:delText xml:space="preserve"> cases </w:delText>
          </w:r>
        </w:del>
        <w:del w:id="78" w:author="cwing@indiana.edu" w:date="2020-01-25T07:57:00Z">
          <w:r w:rsidDel="00DB2856">
            <w:rPr>
              <w:sz w:val="22"/>
              <w:szCs w:val="22"/>
            </w:rPr>
            <w:delText xml:space="preserve">per 100,000 population than </w:delText>
          </w:r>
        </w:del>
        <w:del w:id="79" w:author="cwing@indiana.edu" w:date="2020-01-25T09:11:00Z">
          <w:r w:rsidDel="0022572F">
            <w:rPr>
              <w:sz w:val="22"/>
              <w:szCs w:val="22"/>
            </w:rPr>
            <w:delText>states where marijuana is illegal</w:delText>
          </w:r>
        </w:del>
      </w:ins>
      <w:ins w:id="80" w:author="Microsoft Office User" w:date="2020-01-24T17:42:00Z">
        <w:del w:id="81" w:author="cwing@indiana.edu" w:date="2020-01-25T09:14:00Z">
          <w:r w:rsidDel="0022572F">
            <w:rPr>
              <w:sz w:val="22"/>
              <w:szCs w:val="22"/>
            </w:rPr>
            <w:delText xml:space="preserve">. </w:delText>
          </w:r>
        </w:del>
      </w:ins>
    </w:p>
    <w:p w14:paraId="194C75D9" w14:textId="223870ED" w:rsidR="00286795" w:rsidDel="0022572F" w:rsidRDefault="00286795" w:rsidP="00286795">
      <w:pPr>
        <w:jc w:val="both"/>
        <w:rPr>
          <w:ins w:id="82" w:author="Microsoft Office User" w:date="2020-01-24T17:42:00Z"/>
          <w:del w:id="83" w:author="cwing@indiana.edu" w:date="2020-01-25T09:14:00Z"/>
          <w:sz w:val="22"/>
          <w:szCs w:val="22"/>
        </w:rPr>
      </w:pPr>
    </w:p>
    <w:p w14:paraId="2EF57313" w14:textId="3F150B49" w:rsidR="00286795" w:rsidRPr="00762C48" w:rsidDel="007937E3" w:rsidRDefault="00286795" w:rsidP="004260DA">
      <w:pPr>
        <w:jc w:val="both"/>
        <w:rPr>
          <w:del w:id="84" w:author="cwing@indiana.edu" w:date="2020-01-26T08:59:00Z"/>
          <w:sz w:val="22"/>
          <w:szCs w:val="22"/>
        </w:rPr>
      </w:pPr>
    </w:p>
    <w:p w14:paraId="678BB99B" w14:textId="3B98BC3C" w:rsidR="008672FE" w:rsidRPr="00762C48" w:rsidRDefault="008672FE" w:rsidP="008672FE">
      <w:pPr>
        <w:rPr>
          <w:sz w:val="22"/>
          <w:szCs w:val="22"/>
        </w:rPr>
      </w:pPr>
    </w:p>
    <w:p w14:paraId="6D7A2FEC" w14:textId="4EA26356" w:rsidR="0092113E" w:rsidRPr="00762C48" w:rsidRDefault="0092113E" w:rsidP="008672FE">
      <w:pPr>
        <w:rPr>
          <w:b/>
          <w:sz w:val="22"/>
          <w:szCs w:val="22"/>
        </w:rPr>
      </w:pPr>
      <w:del w:id="85" w:author="cwing@indiana.edu" w:date="2020-01-25T09:16:00Z">
        <w:r w:rsidRPr="00762C48" w:rsidDel="0022572F">
          <w:rPr>
            <w:b/>
            <w:sz w:val="22"/>
            <w:szCs w:val="22"/>
          </w:rPr>
          <w:delText>Methods</w:delText>
        </w:r>
      </w:del>
      <w:ins w:id="86" w:author="cwing@indiana.edu" w:date="2020-01-25T09:16:00Z">
        <w:r w:rsidR="0022572F">
          <w:rPr>
            <w:b/>
            <w:sz w:val="22"/>
            <w:szCs w:val="22"/>
          </w:rPr>
          <w:t>Data</w:t>
        </w:r>
      </w:ins>
    </w:p>
    <w:p w14:paraId="326044F9" w14:textId="77777777" w:rsidR="0092113E" w:rsidRPr="00762C48" w:rsidRDefault="0092113E" w:rsidP="008672FE">
      <w:pPr>
        <w:rPr>
          <w:sz w:val="22"/>
          <w:szCs w:val="22"/>
        </w:rPr>
      </w:pPr>
    </w:p>
    <w:p w14:paraId="15619894" w14:textId="4EFA4082" w:rsidR="00591CAF" w:rsidRDefault="0022572F" w:rsidP="004260DA">
      <w:pPr>
        <w:jc w:val="both"/>
        <w:rPr>
          <w:ins w:id="87" w:author="Alex Hollingsworth" w:date="2020-02-06T08:51:00Z"/>
          <w:sz w:val="22"/>
          <w:szCs w:val="22"/>
        </w:rPr>
      </w:pPr>
      <w:ins w:id="88" w:author="cwing@indiana.edu" w:date="2020-01-25T09:18:00Z">
        <w:r>
          <w:rPr>
            <w:sz w:val="22"/>
            <w:szCs w:val="22"/>
          </w:rPr>
          <w:t xml:space="preserve">We conducted </w:t>
        </w:r>
      </w:ins>
      <w:ins w:id="89" w:author="Hollingsworth, Alex" w:date="2020-02-06T12:09:00Z">
        <w:r w:rsidR="005E4C80">
          <w:rPr>
            <w:sz w:val="22"/>
            <w:szCs w:val="22"/>
          </w:rPr>
          <w:t xml:space="preserve">a cross-sectional </w:t>
        </w:r>
      </w:ins>
      <w:ins w:id="90" w:author="cwing@indiana.edu" w:date="2020-01-25T09:18:00Z">
        <w:r>
          <w:rPr>
            <w:sz w:val="22"/>
            <w:szCs w:val="22"/>
          </w:rPr>
          <w:t xml:space="preserve">analysis at the </w:t>
        </w:r>
        <w:del w:id="91" w:author="Hollingsworth, Alex" w:date="2020-02-06T12:27:00Z">
          <w:r w:rsidDel="00340F13">
            <w:rPr>
              <w:sz w:val="22"/>
              <w:szCs w:val="22"/>
            </w:rPr>
            <w:delText>state level</w:delText>
          </w:r>
        </w:del>
      </w:ins>
      <w:ins w:id="92" w:author="Hollingsworth, Alex" w:date="2020-02-06T12:27:00Z">
        <w:r w:rsidR="00340F13">
          <w:rPr>
            <w:sz w:val="22"/>
            <w:szCs w:val="22"/>
          </w:rPr>
          <w:t>state-level</w:t>
        </w:r>
      </w:ins>
      <w:ins w:id="93" w:author="Hollingsworth, Alex" w:date="2020-02-06T12:09:00Z">
        <w:r w:rsidR="005E4C80">
          <w:rPr>
            <w:sz w:val="22"/>
            <w:szCs w:val="22"/>
          </w:rPr>
          <w:t xml:space="preserve"> (n = 51)</w:t>
        </w:r>
      </w:ins>
      <w:ins w:id="94" w:author="cwing@indiana.edu" w:date="2020-01-25T09:18:00Z">
        <w:r>
          <w:rPr>
            <w:sz w:val="22"/>
            <w:szCs w:val="22"/>
          </w:rPr>
          <w:t xml:space="preserve">. </w:t>
        </w:r>
      </w:ins>
      <w:del w:id="95" w:author="Microsoft Office User" w:date="2020-01-24T17:28:00Z">
        <w:r w:rsidR="00760C5E" w:rsidRPr="00762C48" w:rsidDel="000F76AC">
          <w:rPr>
            <w:sz w:val="22"/>
            <w:szCs w:val="22"/>
          </w:rPr>
          <w:delText>To examine this hypothesis, we</w:delText>
        </w:r>
      </w:del>
      <w:ins w:id="96" w:author="Microsoft Office User" w:date="2020-01-24T17:28:00Z">
        <w:del w:id="97" w:author="cwing@indiana.edu" w:date="2020-01-25T07:56:00Z">
          <w:r w:rsidR="000F76AC" w:rsidDel="00DB2856">
            <w:rPr>
              <w:sz w:val="22"/>
              <w:szCs w:val="22"/>
            </w:rPr>
            <w:delText>We</w:delText>
          </w:r>
        </w:del>
      </w:ins>
      <w:del w:id="98" w:author="cwing@indiana.edu" w:date="2020-01-25T07:56:00Z">
        <w:r w:rsidR="00760C5E" w:rsidRPr="00762C48" w:rsidDel="00DB2856">
          <w:rPr>
            <w:sz w:val="22"/>
            <w:szCs w:val="22"/>
          </w:rPr>
          <w:delText xml:space="preserve"> compared EVALI case rates across states with different marijuana regulations</w:delText>
        </w:r>
        <w:r w:rsidR="00ED4BB1" w:rsidDel="00DB2856">
          <w:rPr>
            <w:sz w:val="22"/>
            <w:szCs w:val="22"/>
          </w:rPr>
          <w:delText xml:space="preserve"> and</w:delText>
        </w:r>
        <w:r w:rsidR="00FC2C37" w:rsidRPr="00762C48" w:rsidDel="00DB2856">
          <w:rPr>
            <w:sz w:val="22"/>
            <w:szCs w:val="22"/>
          </w:rPr>
          <w:delText xml:space="preserve"> across states</w:delText>
        </w:r>
        <w:r w:rsidR="00FC2C37" w:rsidDel="00DB2856">
          <w:rPr>
            <w:sz w:val="22"/>
            <w:szCs w:val="22"/>
          </w:rPr>
          <w:delText xml:space="preserve"> with differing</w:delText>
        </w:r>
        <w:r w:rsidR="00975226" w:rsidDel="00DB2856">
          <w:rPr>
            <w:sz w:val="22"/>
            <w:szCs w:val="22"/>
          </w:rPr>
          <w:delText xml:space="preserve"> </w:delText>
        </w:r>
        <w:r w:rsidR="00FC2C37" w:rsidDel="00DB2856">
          <w:rPr>
            <w:sz w:val="22"/>
            <w:szCs w:val="22"/>
          </w:rPr>
          <w:delText>rates of</w:delText>
        </w:r>
        <w:r w:rsidR="00975226" w:rsidDel="00DB2856">
          <w:rPr>
            <w:sz w:val="22"/>
            <w:szCs w:val="22"/>
          </w:rPr>
          <w:delText xml:space="preserve"> e-cigarette use</w:delText>
        </w:r>
        <w:r w:rsidR="00760C5E" w:rsidRPr="00762C48" w:rsidDel="00DB2856">
          <w:rPr>
            <w:sz w:val="22"/>
            <w:szCs w:val="22"/>
          </w:rPr>
          <w:delText xml:space="preserve">. </w:delText>
        </w:r>
      </w:del>
      <w:r w:rsidR="00591CAF" w:rsidRPr="00762C48">
        <w:rPr>
          <w:sz w:val="22"/>
          <w:szCs w:val="22"/>
        </w:rPr>
        <w:t xml:space="preserve">We obtained </w:t>
      </w:r>
      <w:ins w:id="99" w:author="cwing@indiana.edu" w:date="2020-01-25T09:18:00Z">
        <w:r>
          <w:rPr>
            <w:sz w:val="22"/>
            <w:szCs w:val="22"/>
          </w:rPr>
          <w:t xml:space="preserve">data on the number of reported </w:t>
        </w:r>
      </w:ins>
      <w:r w:rsidR="00591CAF" w:rsidRPr="00762C48">
        <w:rPr>
          <w:sz w:val="22"/>
          <w:szCs w:val="22"/>
        </w:rPr>
        <w:t xml:space="preserve">EVALI </w:t>
      </w:r>
      <w:ins w:id="100" w:author="Hollingsworth, Alex" w:date="2020-02-06T19:30:00Z">
        <w:r w:rsidR="00644B62">
          <w:rPr>
            <w:sz w:val="22"/>
            <w:szCs w:val="22"/>
          </w:rPr>
          <w:t xml:space="preserve">cases </w:t>
        </w:r>
      </w:ins>
      <w:ins w:id="101" w:author="cwing@indiana.edu" w:date="2020-01-25T09:18:00Z">
        <w:r>
          <w:rPr>
            <w:sz w:val="22"/>
            <w:szCs w:val="22"/>
          </w:rPr>
          <w:t xml:space="preserve">for each state </w:t>
        </w:r>
      </w:ins>
      <w:ins w:id="102" w:author="Hollingsworth, Alex" w:date="2020-02-06T11:35:00Z">
        <w:r w:rsidR="007B49A9">
          <w:rPr>
            <w:sz w:val="22"/>
            <w:szCs w:val="22"/>
          </w:rPr>
          <w:t xml:space="preserve">in 2019 </w:t>
        </w:r>
      </w:ins>
      <w:del w:id="103" w:author="cwing@indiana.edu" w:date="2020-01-25T09:16:00Z">
        <w:r w:rsidR="00591CAF" w:rsidRPr="00762C48" w:rsidDel="0022572F">
          <w:rPr>
            <w:sz w:val="22"/>
            <w:szCs w:val="22"/>
          </w:rPr>
          <w:delText xml:space="preserve">data </w:delText>
        </w:r>
      </w:del>
      <w:r w:rsidR="00591CAF" w:rsidRPr="00762C48">
        <w:rPr>
          <w:sz w:val="22"/>
          <w:szCs w:val="22"/>
        </w:rPr>
        <w:t>from the CDC</w:t>
      </w:r>
      <w:ins w:id="104" w:author="Alex Hollingsworth" w:date="2020-02-06T10:22:00Z">
        <w:del w:id="105" w:author="Hollingsworth, Alex" w:date="2020-02-06T11:35:00Z">
          <w:r w:rsidR="002A3950" w:rsidDel="007B49A9">
            <w:rPr>
              <w:sz w:val="22"/>
              <w:szCs w:val="22"/>
            </w:rPr>
            <w:delText xml:space="preserve"> (2019)</w:delText>
          </w:r>
        </w:del>
      </w:ins>
      <w:r w:rsidR="00817B42" w:rsidRPr="00762C48">
        <w:rPr>
          <w:sz w:val="22"/>
          <w:szCs w:val="22"/>
          <w:vertAlign w:val="superscript"/>
        </w:rPr>
        <w:t>2</w:t>
      </w:r>
      <w:r w:rsidR="00975226">
        <w:rPr>
          <w:sz w:val="22"/>
          <w:szCs w:val="22"/>
        </w:rPr>
        <w:t>,</w:t>
      </w:r>
      <w:ins w:id="106" w:author="cwing@indiana.edu" w:date="2020-01-25T09:16:00Z">
        <w:r>
          <w:rPr>
            <w:sz w:val="22"/>
            <w:szCs w:val="22"/>
          </w:rPr>
          <w:t xml:space="preserve"> </w:t>
        </w:r>
      </w:ins>
      <w:ins w:id="107" w:author="cwing@indiana.edu" w:date="2020-01-25T09:18:00Z">
        <w:r>
          <w:rPr>
            <w:sz w:val="22"/>
            <w:szCs w:val="22"/>
          </w:rPr>
          <w:t>estimates of the prevalence of</w:t>
        </w:r>
      </w:ins>
      <w:ins w:id="108" w:author="Hollingsworth, Alex" w:date="2020-02-06T12:40:00Z">
        <w:r w:rsidR="0091076C">
          <w:rPr>
            <w:sz w:val="22"/>
            <w:szCs w:val="22"/>
          </w:rPr>
          <w:t xml:space="preserve"> </w:t>
        </w:r>
      </w:ins>
      <w:ins w:id="109" w:author="cwing@indiana.edu" w:date="2020-01-25T09:18:00Z">
        <w:del w:id="110" w:author="Hollingsworth, Alex" w:date="2020-02-06T20:49:00Z">
          <w:r w:rsidDel="00A86569">
            <w:rPr>
              <w:sz w:val="22"/>
              <w:szCs w:val="22"/>
            </w:rPr>
            <w:delText xml:space="preserve"> </w:delText>
          </w:r>
        </w:del>
      </w:ins>
      <w:ins w:id="111" w:author="Alex Hollingsworth" w:date="2020-02-06T10:22:00Z">
        <w:del w:id="112" w:author="Hollingsworth, Alex" w:date="2020-02-06T11:36:00Z">
          <w:r w:rsidR="002A3950" w:rsidDel="007B49A9">
            <w:rPr>
              <w:sz w:val="22"/>
              <w:szCs w:val="22"/>
            </w:rPr>
            <w:delText xml:space="preserve">current </w:delText>
          </w:r>
        </w:del>
      </w:ins>
      <w:del w:id="113" w:author="cwing@indiana.edu" w:date="2020-01-25T09:17:00Z">
        <w:r w:rsidR="00975226" w:rsidDel="0022572F">
          <w:rPr>
            <w:sz w:val="22"/>
            <w:szCs w:val="22"/>
          </w:rPr>
          <w:delText xml:space="preserve"> </w:delText>
        </w:r>
      </w:del>
      <w:r w:rsidR="00975226">
        <w:rPr>
          <w:sz w:val="22"/>
          <w:szCs w:val="22"/>
        </w:rPr>
        <w:t xml:space="preserve">e-cigarette </w:t>
      </w:r>
      <w:ins w:id="114" w:author="cwing@indiana.edu" w:date="2020-01-25T09:18:00Z">
        <w:r>
          <w:rPr>
            <w:sz w:val="22"/>
            <w:szCs w:val="22"/>
          </w:rPr>
          <w:t xml:space="preserve">use in each state </w:t>
        </w:r>
      </w:ins>
      <w:ins w:id="115" w:author="Hollingsworth, Alex" w:date="2020-02-06T11:36:00Z">
        <w:r w:rsidR="007B49A9">
          <w:rPr>
            <w:sz w:val="22"/>
            <w:szCs w:val="22"/>
          </w:rPr>
          <w:t xml:space="preserve">in 2017 </w:t>
        </w:r>
      </w:ins>
      <w:del w:id="116" w:author="cwing@indiana.edu" w:date="2020-01-25T09:18:00Z">
        <w:r w:rsidR="00975226" w:rsidDel="0022572F">
          <w:rPr>
            <w:sz w:val="22"/>
            <w:szCs w:val="22"/>
          </w:rPr>
          <w:delText>prevalence</w:delText>
        </w:r>
        <w:r w:rsidR="00591CAF" w:rsidRPr="00762C48" w:rsidDel="0022572F">
          <w:rPr>
            <w:sz w:val="22"/>
            <w:szCs w:val="22"/>
          </w:rPr>
          <w:delText xml:space="preserve"> </w:delText>
        </w:r>
      </w:del>
      <w:r w:rsidR="00975226">
        <w:rPr>
          <w:sz w:val="22"/>
          <w:szCs w:val="22"/>
        </w:rPr>
        <w:t>from BRFS</w:t>
      </w:r>
      <w:r w:rsidR="00ED4BB1">
        <w:rPr>
          <w:sz w:val="22"/>
          <w:szCs w:val="22"/>
        </w:rPr>
        <w:t>S</w:t>
      </w:r>
      <w:ins w:id="117" w:author="Alex Hollingsworth" w:date="2020-02-06T10:22:00Z">
        <w:del w:id="118" w:author="Hollingsworth, Alex" w:date="2020-02-06T11:35:00Z">
          <w:r w:rsidR="002A3950" w:rsidDel="007B49A9">
            <w:rPr>
              <w:sz w:val="22"/>
              <w:szCs w:val="22"/>
            </w:rPr>
            <w:delText xml:space="preserve"> (2017)</w:delText>
          </w:r>
        </w:del>
      </w:ins>
      <w:r w:rsidR="00975226" w:rsidRPr="00975226">
        <w:rPr>
          <w:sz w:val="22"/>
          <w:szCs w:val="22"/>
          <w:vertAlign w:val="superscript"/>
        </w:rPr>
        <w:t>3</w:t>
      </w:r>
      <w:r w:rsidR="00975226">
        <w:rPr>
          <w:sz w:val="22"/>
          <w:szCs w:val="22"/>
        </w:rPr>
        <w:t xml:space="preserve">, </w:t>
      </w:r>
      <w:r w:rsidR="00591CAF" w:rsidRPr="00762C48">
        <w:rPr>
          <w:sz w:val="22"/>
          <w:szCs w:val="22"/>
        </w:rPr>
        <w:t xml:space="preserve">and </w:t>
      </w:r>
      <w:ins w:id="119" w:author="cwing@indiana.edu" w:date="2020-01-25T09:19:00Z">
        <w:r>
          <w:rPr>
            <w:sz w:val="22"/>
            <w:szCs w:val="22"/>
          </w:rPr>
          <w:t xml:space="preserve">estimates of state </w:t>
        </w:r>
      </w:ins>
      <w:r w:rsidR="00591CAF" w:rsidRPr="00762C48">
        <w:rPr>
          <w:sz w:val="22"/>
          <w:szCs w:val="22"/>
        </w:rPr>
        <w:t>population</w:t>
      </w:r>
      <w:ins w:id="120" w:author="cwing@indiana.edu" w:date="2020-01-25T09:19:00Z">
        <w:r>
          <w:rPr>
            <w:sz w:val="22"/>
            <w:szCs w:val="22"/>
          </w:rPr>
          <w:t>s</w:t>
        </w:r>
      </w:ins>
      <w:ins w:id="121" w:author="Hollingsworth, Alex" w:date="2020-02-06T11:36:00Z">
        <w:r w:rsidR="007B49A9">
          <w:rPr>
            <w:sz w:val="22"/>
            <w:szCs w:val="22"/>
          </w:rPr>
          <w:t xml:space="preserve"> in 2017</w:t>
        </w:r>
      </w:ins>
      <w:r w:rsidR="00591CAF" w:rsidRPr="00762C48">
        <w:rPr>
          <w:sz w:val="22"/>
          <w:szCs w:val="22"/>
        </w:rPr>
        <w:t xml:space="preserve"> </w:t>
      </w:r>
      <w:del w:id="122" w:author="cwing@indiana.edu" w:date="2020-01-25T09:19:00Z">
        <w:r w:rsidR="00591CAF" w:rsidRPr="00762C48" w:rsidDel="0022572F">
          <w:rPr>
            <w:sz w:val="22"/>
            <w:szCs w:val="22"/>
          </w:rPr>
          <w:delText xml:space="preserve">data </w:delText>
        </w:r>
      </w:del>
      <w:r w:rsidR="00591CAF" w:rsidRPr="00762C48">
        <w:rPr>
          <w:sz w:val="22"/>
          <w:szCs w:val="22"/>
        </w:rPr>
        <w:t>from SEER</w:t>
      </w:r>
      <w:ins w:id="123" w:author="Alex Hollingsworth" w:date="2020-02-06T10:22:00Z">
        <w:del w:id="124" w:author="Hollingsworth, Alex" w:date="2020-02-06T11:36:00Z">
          <w:r w:rsidR="002A3950" w:rsidDel="007B49A9">
            <w:rPr>
              <w:sz w:val="22"/>
              <w:szCs w:val="22"/>
            </w:rPr>
            <w:delText xml:space="preserve"> (2017)</w:delText>
          </w:r>
        </w:del>
      </w:ins>
      <w:r w:rsidR="00975226">
        <w:rPr>
          <w:sz w:val="22"/>
          <w:szCs w:val="22"/>
          <w:vertAlign w:val="superscript"/>
        </w:rPr>
        <w:t>4</w:t>
      </w:r>
      <w:r w:rsidR="00ED4BB1">
        <w:rPr>
          <w:sz w:val="22"/>
          <w:szCs w:val="22"/>
        </w:rPr>
        <w:t>.</w:t>
      </w:r>
      <w:r w:rsidR="00180830" w:rsidRPr="00762C48">
        <w:rPr>
          <w:sz w:val="22"/>
          <w:szCs w:val="22"/>
        </w:rPr>
        <w:t xml:space="preserve"> </w:t>
      </w:r>
      <w:r w:rsidR="00ED4BB1">
        <w:rPr>
          <w:sz w:val="22"/>
          <w:szCs w:val="22"/>
        </w:rPr>
        <w:t>We</w:t>
      </w:r>
      <w:r w:rsidR="00271B33" w:rsidRPr="00762C48">
        <w:rPr>
          <w:sz w:val="22"/>
          <w:szCs w:val="22"/>
        </w:rPr>
        <w:t xml:space="preserve"> defined </w:t>
      </w:r>
      <w:r w:rsidR="00180830" w:rsidRPr="00762C48">
        <w:rPr>
          <w:sz w:val="22"/>
          <w:szCs w:val="22"/>
        </w:rPr>
        <w:t xml:space="preserve">the </w:t>
      </w:r>
      <w:r w:rsidR="00ED4BB1">
        <w:rPr>
          <w:sz w:val="22"/>
          <w:szCs w:val="22"/>
        </w:rPr>
        <w:t xml:space="preserve">EVALI </w:t>
      </w:r>
      <w:r w:rsidR="00271B33" w:rsidRPr="00762C48">
        <w:rPr>
          <w:sz w:val="22"/>
          <w:szCs w:val="22"/>
        </w:rPr>
        <w:t>case rate</w:t>
      </w:r>
      <w:ins w:id="125" w:author="cwing@indiana.edu" w:date="2020-01-25T09:19:00Z">
        <w:r>
          <w:rPr>
            <w:sz w:val="22"/>
            <w:szCs w:val="22"/>
          </w:rPr>
          <w:t xml:space="preserve"> in </w:t>
        </w:r>
      </w:ins>
      <w:ins w:id="126" w:author="Hollingsworth, Alex" w:date="2020-02-06T12:28:00Z">
        <w:r w:rsidR="00936BDC">
          <w:rPr>
            <w:sz w:val="22"/>
            <w:szCs w:val="22"/>
          </w:rPr>
          <w:t>each</w:t>
        </w:r>
      </w:ins>
      <w:ins w:id="127" w:author="cwing@indiana.edu" w:date="2020-01-25T09:19:00Z">
        <w:del w:id="128" w:author="Hollingsworth, Alex" w:date="2020-02-06T12:28:00Z">
          <w:r w:rsidDel="00936BDC">
            <w:rPr>
              <w:sz w:val="22"/>
              <w:szCs w:val="22"/>
            </w:rPr>
            <w:delText>a</w:delText>
          </w:r>
        </w:del>
        <w:r>
          <w:rPr>
            <w:sz w:val="22"/>
            <w:szCs w:val="22"/>
          </w:rPr>
          <w:t xml:space="preserve"> state</w:t>
        </w:r>
      </w:ins>
      <w:r w:rsidR="00271B33" w:rsidRPr="00762C48">
        <w:rPr>
          <w:sz w:val="22"/>
          <w:szCs w:val="22"/>
        </w:rPr>
        <w:t xml:space="preserve"> as the mid-point of the CDC reported </w:t>
      </w:r>
      <w:r w:rsidR="00180830" w:rsidRPr="00762C48">
        <w:rPr>
          <w:sz w:val="22"/>
          <w:szCs w:val="22"/>
        </w:rPr>
        <w:t>range</w:t>
      </w:r>
      <w:r w:rsidR="00271B33" w:rsidRPr="00762C48">
        <w:rPr>
          <w:sz w:val="22"/>
          <w:szCs w:val="22"/>
        </w:rPr>
        <w:t xml:space="preserve"> </w:t>
      </w:r>
      <w:ins w:id="129" w:author="cwing@indiana.edu" w:date="2020-01-25T09:19:00Z">
        <w:r>
          <w:rPr>
            <w:sz w:val="22"/>
            <w:szCs w:val="22"/>
          </w:rPr>
          <w:t xml:space="preserve">of cases </w:t>
        </w:r>
      </w:ins>
      <w:del w:id="130" w:author="Hollingsworth, Alex" w:date="2020-02-06T12:28:00Z">
        <w:r w:rsidR="00271B33" w:rsidRPr="00762C48" w:rsidDel="00936BDC">
          <w:rPr>
            <w:sz w:val="22"/>
            <w:szCs w:val="22"/>
          </w:rPr>
          <w:delText xml:space="preserve">divided </w:delText>
        </w:r>
      </w:del>
      <w:ins w:id="131" w:author="Hollingsworth, Alex" w:date="2020-02-06T12:28:00Z">
        <w:r w:rsidR="00936BDC">
          <w:rPr>
            <w:sz w:val="22"/>
            <w:szCs w:val="22"/>
          </w:rPr>
          <w:t xml:space="preserve">per million </w:t>
        </w:r>
      </w:ins>
      <w:del w:id="132" w:author="Hollingsworth, Alex" w:date="2020-02-06T12:28:00Z">
        <w:r w:rsidR="00271B33" w:rsidRPr="00762C48" w:rsidDel="00936BDC">
          <w:rPr>
            <w:sz w:val="22"/>
            <w:szCs w:val="22"/>
          </w:rPr>
          <w:delText xml:space="preserve">by the state </w:delText>
        </w:r>
      </w:del>
      <w:r w:rsidR="00271B33" w:rsidRPr="00762C48">
        <w:rPr>
          <w:sz w:val="22"/>
          <w:szCs w:val="22"/>
        </w:rPr>
        <w:t>population.</w:t>
      </w:r>
      <w:r w:rsidR="00591CAF" w:rsidRPr="00762C48">
        <w:rPr>
          <w:sz w:val="22"/>
          <w:szCs w:val="22"/>
        </w:rPr>
        <w:t xml:space="preserve"> We classified states as medical marijuana states if the</w:t>
      </w:r>
      <w:ins w:id="133" w:author="Hollingsworth, Alex" w:date="2020-02-06T19:38:00Z">
        <w:r w:rsidR="005079BC">
          <w:rPr>
            <w:sz w:val="22"/>
            <w:szCs w:val="22"/>
          </w:rPr>
          <w:t xml:space="preserve"> state</w:t>
        </w:r>
      </w:ins>
      <w:del w:id="134" w:author="Hollingsworth, Alex" w:date="2020-02-06T19:38:00Z">
        <w:r w:rsidR="00591CAF" w:rsidRPr="00762C48" w:rsidDel="005079BC">
          <w:rPr>
            <w:sz w:val="22"/>
            <w:szCs w:val="22"/>
          </w:rPr>
          <w:delText>y</w:delText>
        </w:r>
      </w:del>
      <w:r w:rsidR="00591CAF" w:rsidRPr="00762C48">
        <w:rPr>
          <w:sz w:val="22"/>
          <w:szCs w:val="22"/>
        </w:rPr>
        <w:t xml:space="preserve"> had a medical marijuana law </w:t>
      </w:r>
      <w:r w:rsidR="00180830" w:rsidRPr="00762C48">
        <w:rPr>
          <w:sz w:val="22"/>
          <w:szCs w:val="22"/>
        </w:rPr>
        <w:t>by</w:t>
      </w:r>
      <w:r w:rsidR="00591CAF" w:rsidRPr="00762C48">
        <w:rPr>
          <w:sz w:val="22"/>
          <w:szCs w:val="22"/>
        </w:rPr>
        <w:t xml:space="preserve"> January 2019, but </w:t>
      </w:r>
      <w:r w:rsidR="001D3A8A" w:rsidRPr="00762C48">
        <w:rPr>
          <w:sz w:val="22"/>
          <w:szCs w:val="22"/>
        </w:rPr>
        <w:t>no</w:t>
      </w:r>
      <w:r w:rsidR="00591CAF" w:rsidRPr="00762C48">
        <w:rPr>
          <w:sz w:val="22"/>
          <w:szCs w:val="22"/>
        </w:rPr>
        <w:t xml:space="preserve"> recreational dispensar</w:t>
      </w:r>
      <w:r w:rsidR="001D3A8A" w:rsidRPr="00762C48">
        <w:rPr>
          <w:sz w:val="22"/>
          <w:szCs w:val="22"/>
        </w:rPr>
        <w:t>ies</w:t>
      </w:r>
      <w:ins w:id="135" w:author="Microsoft Office User" w:date="2020-02-06T13:25:00Z">
        <w:r w:rsidR="0036197D">
          <w:rPr>
            <w:sz w:val="22"/>
            <w:szCs w:val="22"/>
          </w:rPr>
          <w:t>.</w:t>
        </w:r>
      </w:ins>
      <w:del w:id="136" w:author="Hollingsworth, Alex" w:date="2020-02-06T12:47:00Z">
        <w:r w:rsidR="00591CAF" w:rsidRPr="00762C48" w:rsidDel="00620810">
          <w:rPr>
            <w:sz w:val="22"/>
            <w:szCs w:val="22"/>
          </w:rPr>
          <w:delText xml:space="preserve">. We </w:delText>
        </w:r>
        <w:r w:rsidR="00E17389" w:rsidRPr="00762C48" w:rsidDel="00620810">
          <w:rPr>
            <w:sz w:val="22"/>
            <w:szCs w:val="22"/>
          </w:rPr>
          <w:delText>classified</w:delText>
        </w:r>
      </w:del>
      <w:ins w:id="137" w:author="Hollingsworth, Alex" w:date="2020-02-06T12:47:00Z">
        <w:r w:rsidR="00620810">
          <w:rPr>
            <w:sz w:val="22"/>
            <w:szCs w:val="22"/>
          </w:rPr>
          <w:t xml:space="preserve"> </w:t>
        </w:r>
        <w:del w:id="138" w:author="Microsoft Office User" w:date="2020-02-06T13:25:00Z">
          <w:r w:rsidR="00620810" w:rsidDel="0036197D">
            <w:rPr>
              <w:sz w:val="22"/>
              <w:szCs w:val="22"/>
            </w:rPr>
            <w:delText>and</w:delText>
          </w:r>
        </w:del>
      </w:ins>
      <w:ins w:id="139" w:author="Microsoft Office User" w:date="2020-02-06T13:25:00Z">
        <w:r w:rsidR="0036197D">
          <w:rPr>
            <w:sz w:val="22"/>
            <w:szCs w:val="22"/>
          </w:rPr>
          <w:t>We coded</w:t>
        </w:r>
      </w:ins>
      <w:r w:rsidR="00E17389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 xml:space="preserve">states as recreational marijuana states </w:t>
      </w:r>
      <w:r w:rsidR="00ED7EEA" w:rsidRPr="00762C48">
        <w:rPr>
          <w:sz w:val="22"/>
          <w:szCs w:val="22"/>
        </w:rPr>
        <w:t xml:space="preserve">if </w:t>
      </w:r>
      <w:del w:id="140" w:author="Hollingsworth, Alex" w:date="2020-02-06T12:29:00Z">
        <w:r w:rsidR="00ED7EEA" w:rsidRPr="00762C48" w:rsidDel="00936BDC">
          <w:rPr>
            <w:sz w:val="22"/>
            <w:szCs w:val="22"/>
          </w:rPr>
          <w:delText xml:space="preserve">they had a recreational law and </w:delText>
        </w:r>
        <w:r w:rsidR="00630391" w:rsidRPr="00762C48" w:rsidDel="00936BDC">
          <w:rPr>
            <w:sz w:val="22"/>
            <w:szCs w:val="22"/>
          </w:rPr>
          <w:delText>a</w:delText>
        </w:r>
        <w:r w:rsidR="00180830" w:rsidRPr="00762C48" w:rsidDel="00936BDC">
          <w:rPr>
            <w:sz w:val="22"/>
            <w:szCs w:val="22"/>
          </w:rPr>
          <w:delText>t</w:delText>
        </w:r>
      </w:del>
      <w:ins w:id="141" w:author="Hollingsworth, Alex" w:date="2020-02-06T12:29:00Z">
        <w:r w:rsidR="00936BDC">
          <w:rPr>
            <w:sz w:val="22"/>
            <w:szCs w:val="22"/>
          </w:rPr>
          <w:t>the</w:t>
        </w:r>
      </w:ins>
      <w:ins w:id="142" w:author="Microsoft Office User" w:date="2020-02-06T13:25:00Z">
        <w:r w:rsidR="0036197D">
          <w:rPr>
            <w:sz w:val="22"/>
            <w:szCs w:val="22"/>
          </w:rPr>
          <w:t xml:space="preserve"> state had a recreational marijua</w:t>
        </w:r>
      </w:ins>
      <w:ins w:id="143" w:author="Microsoft Office User" w:date="2020-02-06T13:26:00Z">
        <w:r w:rsidR="0036197D">
          <w:rPr>
            <w:sz w:val="22"/>
            <w:szCs w:val="22"/>
          </w:rPr>
          <w:t xml:space="preserve">na law and there </w:t>
        </w:r>
      </w:ins>
      <w:ins w:id="144" w:author="Hollingsworth, Alex" w:date="2020-02-06T12:29:00Z">
        <w:del w:id="145" w:author="Microsoft Office User" w:date="2020-02-06T13:26:00Z">
          <w:r w:rsidR="00936BDC" w:rsidDel="0036197D">
            <w:rPr>
              <w:sz w:val="22"/>
              <w:szCs w:val="22"/>
            </w:rPr>
            <w:delText xml:space="preserve">re </w:delText>
          </w:r>
        </w:del>
        <w:r w:rsidR="00936BDC">
          <w:rPr>
            <w:sz w:val="22"/>
            <w:szCs w:val="22"/>
          </w:rPr>
          <w:t>was at</w:t>
        </w:r>
      </w:ins>
      <w:r w:rsidR="00E17389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least one recreational dispensary</w:t>
      </w:r>
      <w:ins w:id="146" w:author="Hollingsworth, Alex" w:date="2020-02-06T12:29:00Z">
        <w:r w:rsidR="00936BDC">
          <w:rPr>
            <w:sz w:val="22"/>
            <w:szCs w:val="22"/>
          </w:rPr>
          <w:t xml:space="preserve"> open</w:t>
        </w:r>
      </w:ins>
      <w:r w:rsidR="00591CAF" w:rsidRPr="00762C48">
        <w:rPr>
          <w:sz w:val="22"/>
          <w:szCs w:val="22"/>
        </w:rPr>
        <w:t xml:space="preserve"> </w:t>
      </w:r>
      <w:ins w:id="147" w:author="Microsoft Office User" w:date="2020-02-06T13:26:00Z">
        <w:r w:rsidR="0036197D">
          <w:rPr>
            <w:sz w:val="22"/>
            <w:szCs w:val="22"/>
          </w:rPr>
          <w:t xml:space="preserve">in the state </w:t>
        </w:r>
      </w:ins>
      <w:r w:rsidR="00ED4BB1">
        <w:rPr>
          <w:sz w:val="22"/>
          <w:szCs w:val="22"/>
        </w:rPr>
        <w:t>by January 2019</w:t>
      </w:r>
      <w:del w:id="148" w:author="Hollingsworth, Alex" w:date="2020-02-06T12:47:00Z">
        <w:r w:rsidR="00591CAF" w:rsidRPr="00762C48" w:rsidDel="00620810">
          <w:rPr>
            <w:sz w:val="22"/>
            <w:szCs w:val="22"/>
          </w:rPr>
          <w:delText>: Alaska, Washington, Colorado, Oregon, Nevada, California, and Maine.</w:delText>
        </w:r>
        <w:r w:rsidR="00975226" w:rsidDel="00620810">
          <w:rPr>
            <w:sz w:val="22"/>
            <w:szCs w:val="22"/>
          </w:rPr>
          <w:delText xml:space="preserve"> </w:delText>
        </w:r>
      </w:del>
      <w:ins w:id="149" w:author="Hollingsworth, Alex" w:date="2020-02-06T12:47:00Z">
        <w:r w:rsidR="00620810">
          <w:rPr>
            <w:sz w:val="22"/>
            <w:szCs w:val="22"/>
          </w:rPr>
          <w:t>.</w:t>
        </w:r>
      </w:ins>
    </w:p>
    <w:p w14:paraId="1A9EEEBE" w14:textId="5E39AA24" w:rsidR="00B87AB6" w:rsidRDefault="00B87AB6" w:rsidP="004260DA">
      <w:pPr>
        <w:jc w:val="both"/>
        <w:rPr>
          <w:ins w:id="150" w:author="Alex Hollingsworth" w:date="2020-02-06T08:51:00Z"/>
          <w:sz w:val="22"/>
          <w:szCs w:val="22"/>
        </w:rPr>
      </w:pPr>
    </w:p>
    <w:p w14:paraId="65410CFB" w14:textId="5DD2A1C4" w:rsidR="00B87AB6" w:rsidRPr="00762C48" w:rsidDel="005E4C80" w:rsidRDefault="00B87AB6" w:rsidP="004260DA">
      <w:pPr>
        <w:jc w:val="both"/>
        <w:rPr>
          <w:del w:id="151" w:author="Hollingsworth, Alex" w:date="2020-02-06T12:09:00Z"/>
          <w:sz w:val="22"/>
          <w:szCs w:val="22"/>
        </w:rPr>
      </w:pPr>
      <w:ins w:id="152" w:author="Alex Hollingsworth" w:date="2020-02-06T08:51:00Z">
        <w:del w:id="153" w:author="Hollingsworth, Alex" w:date="2020-02-06T12:09:00Z">
          <w:r w:rsidDel="005E4C80">
            <w:rPr>
              <w:sz w:val="22"/>
              <w:szCs w:val="22"/>
            </w:rPr>
            <w:delText>Mention sample size.</w:delText>
          </w:r>
        </w:del>
      </w:ins>
    </w:p>
    <w:p w14:paraId="5EF7F5FB" w14:textId="12837DE8" w:rsidR="008672FE" w:rsidRDefault="008672FE" w:rsidP="008672FE">
      <w:pPr>
        <w:rPr>
          <w:ins w:id="154" w:author="cwing@indiana.edu" w:date="2020-01-25T09:17:00Z"/>
          <w:sz w:val="22"/>
          <w:szCs w:val="22"/>
        </w:rPr>
      </w:pPr>
    </w:p>
    <w:p w14:paraId="5981EDA5" w14:textId="277BAA18" w:rsidR="0022572F" w:rsidRPr="0022572F" w:rsidRDefault="0022572F" w:rsidP="008672FE">
      <w:pPr>
        <w:rPr>
          <w:ins w:id="155" w:author="cwing@indiana.edu" w:date="2020-01-25T09:17:00Z"/>
          <w:b/>
          <w:bCs/>
          <w:sz w:val="22"/>
          <w:szCs w:val="22"/>
          <w:rPrChange w:id="156" w:author="cwing@indiana.edu" w:date="2020-01-25T09:17:00Z">
            <w:rPr>
              <w:ins w:id="157" w:author="cwing@indiana.edu" w:date="2020-01-25T09:17:00Z"/>
              <w:sz w:val="22"/>
              <w:szCs w:val="22"/>
            </w:rPr>
          </w:rPrChange>
        </w:rPr>
      </w:pPr>
      <w:ins w:id="158" w:author="cwing@indiana.edu" w:date="2020-01-25T09:17:00Z">
        <w:r w:rsidRPr="0022572F">
          <w:rPr>
            <w:b/>
            <w:bCs/>
            <w:sz w:val="22"/>
            <w:szCs w:val="22"/>
            <w:rPrChange w:id="159" w:author="cwing@indiana.edu" w:date="2020-01-25T09:17:00Z">
              <w:rPr>
                <w:sz w:val="22"/>
                <w:szCs w:val="22"/>
              </w:rPr>
            </w:rPrChange>
          </w:rPr>
          <w:t>Methods</w:t>
        </w:r>
      </w:ins>
    </w:p>
    <w:p w14:paraId="74F267C2" w14:textId="6D095D73" w:rsidR="0022572F" w:rsidRDefault="0022572F" w:rsidP="008672FE">
      <w:pPr>
        <w:rPr>
          <w:ins w:id="160" w:author="cwing@indiana.edu" w:date="2020-01-25T09:20:00Z"/>
          <w:sz w:val="22"/>
          <w:szCs w:val="22"/>
        </w:rPr>
      </w:pPr>
    </w:p>
    <w:p w14:paraId="6424DA64" w14:textId="2AE0D9DF" w:rsidR="007937E3" w:rsidDel="005E4C80" w:rsidRDefault="007937E3">
      <w:pPr>
        <w:jc w:val="both"/>
        <w:rPr>
          <w:ins w:id="161" w:author="cwing@indiana.edu" w:date="2020-01-26T09:00:00Z"/>
          <w:del w:id="162" w:author="Hollingsworth, Alex" w:date="2020-02-06T12:10:00Z"/>
          <w:sz w:val="22"/>
          <w:szCs w:val="22"/>
        </w:rPr>
        <w:pPrChange w:id="163" w:author="Hollingsworth, Alex" w:date="2020-02-06T12:10:00Z">
          <w:pPr/>
        </w:pPrChange>
      </w:pPr>
      <w:ins w:id="164" w:author="cwing@indiana.edu" w:date="2020-01-26T09:00:00Z">
        <w:r>
          <w:rPr>
            <w:sz w:val="22"/>
            <w:szCs w:val="22"/>
          </w:rPr>
          <w:t xml:space="preserve">Throughout, the unit of analysis was the state and all analyses are unweighted. </w:t>
        </w:r>
      </w:ins>
      <w:ins w:id="165" w:author="cwing@indiana.edu" w:date="2020-01-25T09:21:00Z">
        <w:r w:rsidR="00B938F8">
          <w:rPr>
            <w:sz w:val="22"/>
            <w:szCs w:val="22"/>
          </w:rPr>
          <w:t xml:space="preserve">We estimated </w:t>
        </w:r>
      </w:ins>
      <w:ins w:id="166" w:author="cwing@indiana.edu" w:date="2020-01-25T09:25:00Z">
        <w:r w:rsidR="00B938F8">
          <w:rPr>
            <w:sz w:val="22"/>
            <w:szCs w:val="22"/>
          </w:rPr>
          <w:t xml:space="preserve">a linear regression of the state </w:t>
        </w:r>
      </w:ins>
      <w:ins w:id="167" w:author="cwing@indiana.edu" w:date="2020-01-25T09:21:00Z">
        <w:r w:rsidR="00B938F8">
          <w:rPr>
            <w:sz w:val="22"/>
            <w:szCs w:val="22"/>
          </w:rPr>
          <w:t xml:space="preserve">EVALI case rate per </w:t>
        </w:r>
      </w:ins>
      <w:ins w:id="168" w:author="cwing@indiana.edu" w:date="2020-01-25T09:32:00Z">
        <w:r w:rsidR="0022208F">
          <w:rPr>
            <w:sz w:val="22"/>
            <w:szCs w:val="22"/>
          </w:rPr>
          <w:t>1 million people</w:t>
        </w:r>
      </w:ins>
      <w:ins w:id="169" w:author="cwing@indiana.edu" w:date="2020-01-25T09:21:00Z">
        <w:r w:rsidR="00B938F8">
          <w:rPr>
            <w:sz w:val="22"/>
            <w:szCs w:val="22"/>
          </w:rPr>
          <w:t xml:space="preserve"> </w:t>
        </w:r>
      </w:ins>
      <w:ins w:id="170" w:author="cwing@indiana.edu" w:date="2020-01-25T09:25:00Z">
        <w:r w:rsidR="00B938F8">
          <w:rPr>
            <w:sz w:val="22"/>
            <w:szCs w:val="22"/>
          </w:rPr>
          <w:t>on indicator variables for recreational</w:t>
        </w:r>
      </w:ins>
      <w:ins w:id="171" w:author="cwing@indiana.edu" w:date="2020-01-25T09:26:00Z">
        <w:r w:rsidR="00B938F8">
          <w:rPr>
            <w:sz w:val="22"/>
            <w:szCs w:val="22"/>
          </w:rPr>
          <w:t xml:space="preserve"> </w:t>
        </w:r>
        <w:del w:id="172" w:author="Hollingsworth, Alex" w:date="2020-02-06T12:48:00Z">
          <w:r w:rsidR="00B938F8" w:rsidDel="00FD5DC7">
            <w:rPr>
              <w:sz w:val="22"/>
              <w:szCs w:val="22"/>
            </w:rPr>
            <w:delText>marijuana</w:delText>
          </w:r>
        </w:del>
      </w:ins>
      <w:ins w:id="173" w:author="Hollingsworth, Alex" w:date="2020-02-06T12:48:00Z">
        <w:r w:rsidR="00FD5DC7">
          <w:rPr>
            <w:sz w:val="22"/>
            <w:szCs w:val="22"/>
          </w:rPr>
          <w:t>and</w:t>
        </w:r>
      </w:ins>
      <w:ins w:id="174" w:author="cwing@indiana.edu" w:date="2020-01-25T09:26:00Z">
        <w:r w:rsidR="00B938F8">
          <w:rPr>
            <w:sz w:val="22"/>
            <w:szCs w:val="22"/>
          </w:rPr>
          <w:t xml:space="preserve"> </w:t>
        </w:r>
        <w:del w:id="175" w:author="Hollingsworth, Alex" w:date="2020-02-06T12:48:00Z">
          <w:r w:rsidR="00B938F8" w:rsidDel="00FD5DC7">
            <w:rPr>
              <w:sz w:val="22"/>
              <w:szCs w:val="22"/>
            </w:rPr>
            <w:delText xml:space="preserve">states </w:delText>
          </w:r>
        </w:del>
      </w:ins>
      <w:ins w:id="176" w:author="cwing@indiana.edu" w:date="2020-01-25T09:25:00Z">
        <w:del w:id="177" w:author="Hollingsworth, Alex" w:date="2020-02-06T12:48:00Z">
          <w:r w:rsidR="00B938F8" w:rsidDel="00FD5DC7">
            <w:rPr>
              <w:sz w:val="22"/>
              <w:szCs w:val="22"/>
            </w:rPr>
            <w:delText xml:space="preserve">and </w:delText>
          </w:r>
        </w:del>
        <w:r w:rsidR="00B938F8">
          <w:rPr>
            <w:sz w:val="22"/>
            <w:szCs w:val="22"/>
          </w:rPr>
          <w:t>medical marijuana states</w:t>
        </w:r>
      </w:ins>
      <w:ins w:id="178" w:author="cwing@indiana.edu" w:date="2020-01-25T09:29:00Z">
        <w:r w:rsidR="00B938F8">
          <w:rPr>
            <w:sz w:val="22"/>
            <w:szCs w:val="22"/>
          </w:rPr>
          <w:t>, leaving</w:t>
        </w:r>
      </w:ins>
      <w:ins w:id="179" w:author="cwing@indiana.edu" w:date="2020-01-25T09:26:00Z">
        <w:r w:rsidR="00B938F8">
          <w:rPr>
            <w:sz w:val="22"/>
            <w:szCs w:val="22"/>
          </w:rPr>
          <w:t xml:space="preserve"> </w:t>
        </w:r>
      </w:ins>
      <w:ins w:id="180" w:author="cwing@indiana.edu" w:date="2020-01-25T09:29:00Z">
        <w:r w:rsidR="00B938F8">
          <w:rPr>
            <w:sz w:val="22"/>
            <w:szCs w:val="22"/>
          </w:rPr>
          <w:t>p</w:t>
        </w:r>
      </w:ins>
      <w:ins w:id="181" w:author="cwing@indiana.edu" w:date="2020-01-25T09:26:00Z">
        <w:r w:rsidR="00B938F8">
          <w:rPr>
            <w:sz w:val="22"/>
            <w:szCs w:val="22"/>
          </w:rPr>
          <w:t xml:space="preserve">rohibition states as the reference group. The coefficients on the </w:t>
        </w:r>
      </w:ins>
      <w:ins w:id="182" w:author="cwing@indiana.edu" w:date="2020-01-25T09:27:00Z">
        <w:r w:rsidR="00B938F8">
          <w:rPr>
            <w:sz w:val="22"/>
            <w:szCs w:val="22"/>
          </w:rPr>
          <w:t xml:space="preserve">marijuana law variables are estimates of the difference in </w:t>
        </w:r>
      </w:ins>
      <w:ins w:id="183" w:author="cwing@indiana.edu" w:date="2020-01-25T09:29:00Z">
        <w:r w:rsidR="00B938F8">
          <w:rPr>
            <w:sz w:val="22"/>
            <w:szCs w:val="22"/>
          </w:rPr>
          <w:t xml:space="preserve">mean </w:t>
        </w:r>
      </w:ins>
      <w:ins w:id="184" w:author="cwing@indiana.edu" w:date="2020-01-25T09:27:00Z">
        <w:r w:rsidR="00B938F8">
          <w:rPr>
            <w:sz w:val="22"/>
            <w:szCs w:val="22"/>
          </w:rPr>
          <w:t xml:space="preserve">unadjusted EVALI case rates in recreational </w:t>
        </w:r>
        <w:del w:id="185" w:author="Hollingsworth, Alex" w:date="2020-02-06T12:30:00Z">
          <w:r w:rsidR="00B938F8" w:rsidDel="00936BDC">
            <w:rPr>
              <w:sz w:val="22"/>
              <w:szCs w:val="22"/>
            </w:rPr>
            <w:delText>vs</w:delText>
          </w:r>
        </w:del>
      </w:ins>
      <w:ins w:id="186" w:author="Hollingsworth, Alex" w:date="2020-02-06T12:30:00Z">
        <w:r w:rsidR="00936BDC">
          <w:rPr>
            <w:sz w:val="22"/>
            <w:szCs w:val="22"/>
          </w:rPr>
          <w:t>compared to</w:t>
        </w:r>
      </w:ins>
      <w:ins w:id="187" w:author="cwing@indiana.edu" w:date="2020-01-25T09:27:00Z">
        <w:r w:rsidR="00B938F8">
          <w:rPr>
            <w:sz w:val="22"/>
            <w:szCs w:val="22"/>
          </w:rPr>
          <w:t xml:space="preserve"> prohibition states and medical </w:t>
        </w:r>
        <w:del w:id="188" w:author="Hollingsworth, Alex" w:date="2020-02-06T12:30:00Z">
          <w:r w:rsidR="00B938F8" w:rsidDel="00936BDC">
            <w:rPr>
              <w:sz w:val="22"/>
              <w:szCs w:val="22"/>
            </w:rPr>
            <w:delText>vs</w:delText>
          </w:r>
        </w:del>
      </w:ins>
      <w:ins w:id="189" w:author="Hollingsworth, Alex" w:date="2020-02-06T12:30:00Z">
        <w:r w:rsidR="00936BDC">
          <w:rPr>
            <w:sz w:val="22"/>
            <w:szCs w:val="22"/>
          </w:rPr>
          <w:t>compared to</w:t>
        </w:r>
      </w:ins>
      <w:ins w:id="190" w:author="cwing@indiana.edu" w:date="2020-01-25T09:27:00Z">
        <w:r w:rsidR="00B938F8">
          <w:rPr>
            <w:sz w:val="22"/>
            <w:szCs w:val="22"/>
          </w:rPr>
          <w:t xml:space="preserve"> prohibi</w:t>
        </w:r>
      </w:ins>
      <w:ins w:id="191" w:author="cwing@indiana.edu" w:date="2020-01-25T09:28:00Z">
        <w:r w:rsidR="00B938F8">
          <w:rPr>
            <w:sz w:val="22"/>
            <w:szCs w:val="22"/>
          </w:rPr>
          <w:t xml:space="preserve">tion states. </w:t>
        </w:r>
      </w:ins>
    </w:p>
    <w:p w14:paraId="126D8471" w14:textId="0C1AC781" w:rsidR="007937E3" w:rsidDel="005E4C80" w:rsidRDefault="007937E3">
      <w:pPr>
        <w:jc w:val="both"/>
        <w:rPr>
          <w:ins w:id="192" w:author="cwing@indiana.edu" w:date="2020-01-26T09:00:00Z"/>
          <w:del w:id="193" w:author="Hollingsworth, Alex" w:date="2020-02-06T12:10:00Z"/>
          <w:sz w:val="22"/>
          <w:szCs w:val="22"/>
        </w:rPr>
        <w:pPrChange w:id="194" w:author="Hollingsworth, Alex" w:date="2020-02-06T12:10:00Z">
          <w:pPr/>
        </w:pPrChange>
      </w:pPr>
    </w:p>
    <w:p w14:paraId="73CD1A12" w14:textId="77777777" w:rsidR="005E4C80" w:rsidRDefault="005E4C80">
      <w:pPr>
        <w:jc w:val="both"/>
        <w:rPr>
          <w:ins w:id="195" w:author="Hollingsworth, Alex" w:date="2020-02-06T12:10:00Z"/>
          <w:sz w:val="22"/>
          <w:szCs w:val="22"/>
        </w:rPr>
        <w:pPrChange w:id="196" w:author="Hollingsworth, Alex" w:date="2020-02-06T12:10:00Z">
          <w:pPr/>
        </w:pPrChange>
      </w:pPr>
    </w:p>
    <w:p w14:paraId="011FEED0" w14:textId="77777777" w:rsidR="005E4C80" w:rsidRDefault="005E4C80" w:rsidP="003243F7">
      <w:pPr>
        <w:rPr>
          <w:ins w:id="197" w:author="Hollingsworth, Alex" w:date="2020-02-06T12:10:00Z"/>
          <w:sz w:val="22"/>
          <w:szCs w:val="22"/>
        </w:rPr>
      </w:pPr>
    </w:p>
    <w:p w14:paraId="43B9FEF2" w14:textId="2C27FAD1" w:rsidR="003243F7" w:rsidRPr="001A67B2" w:rsidRDefault="007937E3">
      <w:pPr>
        <w:jc w:val="both"/>
        <w:rPr>
          <w:ins w:id="198" w:author="Alex Hollingsworth" w:date="2020-02-06T09:04:00Z"/>
          <w:sz w:val="22"/>
          <w:szCs w:val="22"/>
        </w:rPr>
        <w:pPrChange w:id="199" w:author="Hollingsworth, Alex" w:date="2020-02-06T12:11:00Z">
          <w:pPr/>
        </w:pPrChange>
      </w:pPr>
      <w:ins w:id="200" w:author="cwing@indiana.edu" w:date="2020-01-26T08:59:00Z">
        <w:r>
          <w:rPr>
            <w:sz w:val="22"/>
            <w:szCs w:val="22"/>
          </w:rPr>
          <w:t>D</w:t>
        </w:r>
      </w:ins>
      <w:ins w:id="201" w:author="cwing@indiana.edu" w:date="2020-01-26T07:47:00Z">
        <w:r w:rsidR="00974E6A">
          <w:rPr>
            <w:sz w:val="22"/>
            <w:szCs w:val="22"/>
          </w:rPr>
          <w:t xml:space="preserve">ifferences in </w:t>
        </w:r>
        <w:del w:id="202" w:author="Hollingsworth, Alex" w:date="2020-02-06T12:30:00Z">
          <w:r w:rsidR="00974E6A" w:rsidDel="00936BDC">
            <w:rPr>
              <w:sz w:val="22"/>
              <w:szCs w:val="22"/>
            </w:rPr>
            <w:delText xml:space="preserve">the popularity of </w:delText>
          </w:r>
        </w:del>
        <w:r w:rsidR="00974E6A">
          <w:rPr>
            <w:sz w:val="22"/>
            <w:szCs w:val="22"/>
          </w:rPr>
          <w:t>e-cigarette use m</w:t>
        </w:r>
      </w:ins>
      <w:ins w:id="203" w:author="cwing@indiana.edu" w:date="2020-01-26T07:48:00Z">
        <w:r w:rsidR="00974E6A">
          <w:rPr>
            <w:sz w:val="22"/>
            <w:szCs w:val="22"/>
          </w:rPr>
          <w:t>ight confound</w:t>
        </w:r>
      </w:ins>
      <w:ins w:id="204" w:author="Hollingsworth, Alex" w:date="2020-02-06T12:38:00Z">
        <w:r w:rsidR="0091076C">
          <w:rPr>
            <w:sz w:val="22"/>
            <w:szCs w:val="22"/>
          </w:rPr>
          <w:t xml:space="preserve"> </w:t>
        </w:r>
        <w:del w:id="205" w:author="Microsoft Office User" w:date="2020-02-06T13:26:00Z">
          <w:r w:rsidR="0091076C" w:rsidDel="0036197D">
            <w:rPr>
              <w:sz w:val="22"/>
              <w:szCs w:val="22"/>
            </w:rPr>
            <w:delText>or otherwise bias</w:delText>
          </w:r>
        </w:del>
      </w:ins>
      <w:ins w:id="206" w:author="cwing@indiana.edu" w:date="2020-01-26T07:48:00Z">
        <w:del w:id="207" w:author="Microsoft Office User" w:date="2020-02-06T13:26:00Z">
          <w:r w:rsidR="00974E6A" w:rsidDel="0036197D">
            <w:rPr>
              <w:sz w:val="22"/>
              <w:szCs w:val="22"/>
            </w:rPr>
            <w:delText xml:space="preserve"> </w:delText>
          </w:r>
        </w:del>
        <w:r w:rsidR="00974E6A">
          <w:rPr>
            <w:sz w:val="22"/>
            <w:szCs w:val="22"/>
          </w:rPr>
          <w:t xml:space="preserve">the </w:t>
        </w:r>
      </w:ins>
      <w:ins w:id="208" w:author="Hollingsworth, Alex" w:date="2020-02-06T12:30:00Z">
        <w:r w:rsidR="00936BDC">
          <w:rPr>
            <w:sz w:val="22"/>
            <w:szCs w:val="22"/>
          </w:rPr>
          <w:t xml:space="preserve">estimated </w:t>
        </w:r>
      </w:ins>
      <w:ins w:id="209" w:author="cwing@indiana.edu" w:date="2020-01-26T07:48:00Z">
        <w:r w:rsidR="00974E6A">
          <w:rPr>
            <w:sz w:val="22"/>
            <w:szCs w:val="22"/>
          </w:rPr>
          <w:t>relationship between EVALI and state marijuana laws</w:t>
        </w:r>
      </w:ins>
      <w:ins w:id="210" w:author="Hollingsworth, Alex" w:date="2020-02-06T12:31:00Z">
        <w:r w:rsidR="00936BDC">
          <w:rPr>
            <w:sz w:val="22"/>
            <w:szCs w:val="22"/>
          </w:rPr>
          <w:t xml:space="preserve"> i</w:t>
        </w:r>
      </w:ins>
      <w:ins w:id="211" w:author="Hollingsworth, Alex" w:date="2020-02-06T12:32:00Z">
        <w:r w:rsidR="00936BDC">
          <w:rPr>
            <w:sz w:val="22"/>
            <w:szCs w:val="22"/>
          </w:rPr>
          <w:t xml:space="preserve">f </w:t>
        </w:r>
      </w:ins>
      <w:ins w:id="212" w:author="Microsoft Office User" w:date="2020-02-06T13:28:00Z">
        <w:r w:rsidR="0036197D">
          <w:rPr>
            <w:sz w:val="22"/>
            <w:szCs w:val="22"/>
          </w:rPr>
          <w:t>(</w:t>
        </w:r>
        <w:proofErr w:type="spellStart"/>
        <w:r w:rsidR="0036197D">
          <w:rPr>
            <w:sz w:val="22"/>
            <w:szCs w:val="22"/>
          </w:rPr>
          <w:t>i</w:t>
        </w:r>
        <w:proofErr w:type="spellEnd"/>
        <w:r w:rsidR="0036197D">
          <w:rPr>
            <w:sz w:val="22"/>
            <w:szCs w:val="22"/>
          </w:rPr>
          <w:t xml:space="preserve">) the prevalence of </w:t>
        </w:r>
      </w:ins>
      <w:ins w:id="213" w:author="Hollingsworth, Alex" w:date="2020-02-06T12:32:00Z">
        <w:r w:rsidR="00936BDC">
          <w:rPr>
            <w:sz w:val="22"/>
            <w:szCs w:val="22"/>
          </w:rPr>
          <w:t xml:space="preserve">e-cigarette </w:t>
        </w:r>
        <w:del w:id="214" w:author="Microsoft Office User" w:date="2020-02-06T13:28:00Z">
          <w:r w:rsidR="00936BDC" w:rsidDel="0036197D">
            <w:rPr>
              <w:sz w:val="22"/>
              <w:szCs w:val="22"/>
            </w:rPr>
            <w:delText>use</w:delText>
          </w:r>
        </w:del>
      </w:ins>
      <w:ins w:id="215" w:author="Microsoft Office User" w:date="2020-02-06T13:28:00Z">
        <w:r w:rsidR="0036197D">
          <w:rPr>
            <w:sz w:val="22"/>
            <w:szCs w:val="22"/>
          </w:rPr>
          <w:t>use</w:t>
        </w:r>
      </w:ins>
      <w:ins w:id="216" w:author="Hollingsworth, Alex" w:date="2020-02-06T12:32:00Z">
        <w:r w:rsidR="00936BDC">
          <w:rPr>
            <w:sz w:val="22"/>
            <w:szCs w:val="22"/>
          </w:rPr>
          <w:t xml:space="preserve"> </w:t>
        </w:r>
      </w:ins>
      <w:ins w:id="217" w:author="cwing@indiana.edu" w:date="2020-01-26T07:48:00Z">
        <w:del w:id="218" w:author="Hollingsworth, Alex" w:date="2020-02-06T12:31:00Z">
          <w:r w:rsidR="00974E6A" w:rsidDel="00936BDC">
            <w:rPr>
              <w:sz w:val="22"/>
              <w:szCs w:val="22"/>
            </w:rPr>
            <w:delText xml:space="preserve">. </w:delText>
          </w:r>
        </w:del>
      </w:ins>
      <w:ins w:id="219" w:author="cwing@indiana.edu" w:date="2020-01-26T07:50:00Z">
        <w:del w:id="220" w:author="Hollingsworth, Alex" w:date="2020-02-06T12:31:00Z">
          <w:r w:rsidR="00974E6A" w:rsidDel="00936BDC">
            <w:rPr>
              <w:sz w:val="22"/>
              <w:szCs w:val="22"/>
            </w:rPr>
            <w:delText xml:space="preserve">To confound the </w:delText>
          </w:r>
        </w:del>
      </w:ins>
      <w:ins w:id="221" w:author="cwing@indiana.edu" w:date="2020-01-26T07:51:00Z">
        <w:del w:id="222" w:author="Hollingsworth, Alex" w:date="2020-02-06T12:31:00Z">
          <w:r w:rsidR="00974E6A" w:rsidDel="00936BDC">
            <w:rPr>
              <w:sz w:val="22"/>
              <w:szCs w:val="22"/>
            </w:rPr>
            <w:delText xml:space="preserve">state law </w:delText>
          </w:r>
        </w:del>
        <w:del w:id="223" w:author="Hollingsworth, Alex" w:date="2020-02-06T12:30:00Z">
          <w:r w:rsidR="00974E6A" w:rsidDel="00936BDC">
            <w:rPr>
              <w:sz w:val="22"/>
              <w:szCs w:val="22"/>
            </w:rPr>
            <w:delText>effect</w:delText>
          </w:r>
        </w:del>
        <w:del w:id="224" w:author="Hollingsworth, Alex" w:date="2020-02-06T12:31:00Z">
          <w:r w:rsidR="00974E6A" w:rsidDel="00936BDC">
            <w:rPr>
              <w:sz w:val="22"/>
              <w:szCs w:val="22"/>
            </w:rPr>
            <w:delText xml:space="preserve">, e-cigarette use would have to </w:delText>
          </w:r>
        </w:del>
      </w:ins>
      <w:ins w:id="225" w:author="cwing@indiana.edu" w:date="2020-01-26T09:00:00Z">
        <w:r>
          <w:rPr>
            <w:sz w:val="22"/>
            <w:szCs w:val="22"/>
          </w:rPr>
          <w:t>differ</w:t>
        </w:r>
      </w:ins>
      <w:ins w:id="226" w:author="Microsoft Office User" w:date="2020-02-06T13:31:00Z">
        <w:r w:rsidR="0036197D">
          <w:rPr>
            <w:sz w:val="22"/>
            <w:szCs w:val="22"/>
          </w:rPr>
          <w:t>s</w:t>
        </w:r>
      </w:ins>
      <w:ins w:id="227" w:author="Hollingsworth, Alex" w:date="2020-02-06T12:32:00Z">
        <w:del w:id="228" w:author="Microsoft Office User" w:date="2020-02-06T13:28:00Z">
          <w:r w:rsidR="00936BDC" w:rsidDel="0036197D">
            <w:rPr>
              <w:sz w:val="22"/>
              <w:szCs w:val="22"/>
            </w:rPr>
            <w:delText>s</w:delText>
          </w:r>
        </w:del>
      </w:ins>
      <w:ins w:id="229" w:author="cwing@indiana.edu" w:date="2020-01-26T09:00:00Z">
        <w:r>
          <w:rPr>
            <w:sz w:val="22"/>
            <w:szCs w:val="22"/>
          </w:rPr>
          <w:t xml:space="preserve"> across states</w:t>
        </w:r>
      </w:ins>
      <w:ins w:id="230" w:author="cwing@indiana.edu" w:date="2020-01-26T07:51:00Z">
        <w:r w:rsidR="00974E6A">
          <w:rPr>
            <w:sz w:val="22"/>
            <w:szCs w:val="22"/>
          </w:rPr>
          <w:t xml:space="preserve"> with recreational</w:t>
        </w:r>
      </w:ins>
      <w:ins w:id="231" w:author="cwing@indiana.edu" w:date="2020-01-26T09:00:00Z">
        <w:r>
          <w:rPr>
            <w:sz w:val="22"/>
            <w:szCs w:val="22"/>
          </w:rPr>
          <w:t>,</w:t>
        </w:r>
      </w:ins>
      <w:ins w:id="232" w:author="cwing@indiana.edu" w:date="2020-01-26T07:51:00Z">
        <w:r w:rsidR="00974E6A">
          <w:rPr>
            <w:sz w:val="22"/>
            <w:szCs w:val="22"/>
          </w:rPr>
          <w:t xml:space="preserve"> medical</w:t>
        </w:r>
      </w:ins>
      <w:ins w:id="233" w:author="cwing@indiana.edu" w:date="2020-01-26T09:00:00Z">
        <w:r>
          <w:rPr>
            <w:sz w:val="22"/>
            <w:szCs w:val="22"/>
          </w:rPr>
          <w:t xml:space="preserve">, and prohibition </w:t>
        </w:r>
      </w:ins>
      <w:ins w:id="234" w:author="cwing@indiana.edu" w:date="2020-01-26T07:51:00Z">
        <w:r w:rsidR="00974E6A">
          <w:rPr>
            <w:sz w:val="22"/>
            <w:szCs w:val="22"/>
          </w:rPr>
          <w:t>laws</w:t>
        </w:r>
      </w:ins>
      <w:ins w:id="235" w:author="Microsoft Office User" w:date="2020-02-06T13:31:00Z">
        <w:r w:rsidR="0036197D">
          <w:rPr>
            <w:sz w:val="22"/>
            <w:szCs w:val="22"/>
          </w:rPr>
          <w:t>, and (ii) the prevalence of e-cigarette use is correlated with EVALI rates.</w:t>
        </w:r>
      </w:ins>
      <w:ins w:id="236" w:author="cwing@indiana.edu" w:date="2020-01-26T07:51:00Z">
        <w:del w:id="237" w:author="Microsoft Office User" w:date="2020-02-06T13:31:00Z">
          <w:r w:rsidR="00974E6A" w:rsidDel="0036197D">
            <w:rPr>
              <w:sz w:val="22"/>
              <w:szCs w:val="22"/>
            </w:rPr>
            <w:delText>.</w:delText>
          </w:r>
        </w:del>
        <w:r w:rsidR="00974E6A">
          <w:rPr>
            <w:sz w:val="22"/>
            <w:szCs w:val="22"/>
          </w:rPr>
          <w:t xml:space="preserve"> We investigate this possibility by fitting linear reg</w:t>
        </w:r>
      </w:ins>
      <w:ins w:id="238" w:author="cwing@indiana.edu" w:date="2020-01-26T07:52:00Z">
        <w:r w:rsidR="00974E6A">
          <w:rPr>
            <w:sz w:val="22"/>
            <w:szCs w:val="22"/>
          </w:rPr>
          <w:t xml:space="preserve">ressions of </w:t>
        </w:r>
      </w:ins>
      <w:ins w:id="239" w:author="Hollingsworth, Alex" w:date="2020-02-06T12:31:00Z">
        <w:r w:rsidR="00936BDC">
          <w:rPr>
            <w:sz w:val="22"/>
            <w:szCs w:val="22"/>
          </w:rPr>
          <w:t xml:space="preserve">the </w:t>
        </w:r>
      </w:ins>
      <w:ins w:id="240" w:author="cwing@indiana.edu" w:date="2020-01-26T07:52:00Z">
        <w:del w:id="241" w:author="Hollingsworth, Alex" w:date="2020-02-06T12:27:00Z">
          <w:r w:rsidR="00974E6A" w:rsidDel="00340F13">
            <w:rPr>
              <w:sz w:val="22"/>
              <w:szCs w:val="22"/>
            </w:rPr>
            <w:delText>state level</w:delText>
          </w:r>
        </w:del>
      </w:ins>
      <w:ins w:id="242" w:author="Hollingsworth, Alex" w:date="2020-02-06T12:27:00Z">
        <w:r w:rsidR="00340F13">
          <w:rPr>
            <w:sz w:val="22"/>
            <w:szCs w:val="22"/>
          </w:rPr>
          <w:t>state-level</w:t>
        </w:r>
      </w:ins>
      <w:ins w:id="243" w:author="cwing@indiana.edu" w:date="2020-01-26T07:52:00Z">
        <w:r w:rsidR="00974E6A">
          <w:rPr>
            <w:sz w:val="22"/>
            <w:szCs w:val="22"/>
          </w:rPr>
          <w:t xml:space="preserve"> prevalence of e-cigarette use on indicator variables for recreationa</w:t>
        </w:r>
      </w:ins>
      <w:ins w:id="244" w:author="cwing@indiana.edu" w:date="2020-01-26T07:53:00Z">
        <w:r w:rsidR="00974E6A">
          <w:rPr>
            <w:sz w:val="22"/>
            <w:szCs w:val="22"/>
          </w:rPr>
          <w:t>l and medical marijuana laws. We also fit an augmented regression of EVALI case rates on both the</w:t>
        </w:r>
      </w:ins>
      <w:ins w:id="245" w:author="Hollingsworth, Alex" w:date="2020-02-06T12:11:00Z">
        <w:r w:rsidR="005E4C80">
          <w:rPr>
            <w:sz w:val="22"/>
            <w:szCs w:val="22"/>
          </w:rPr>
          <w:t xml:space="preserve"> indicators for</w:t>
        </w:r>
      </w:ins>
      <w:ins w:id="246" w:author="cwing@indiana.edu" w:date="2020-01-26T07:53:00Z">
        <w:r w:rsidR="00974E6A">
          <w:rPr>
            <w:sz w:val="22"/>
            <w:szCs w:val="22"/>
          </w:rPr>
          <w:t xml:space="preserve"> state</w:t>
        </w:r>
      </w:ins>
      <w:ins w:id="247" w:author="Hollingsworth, Alex" w:date="2020-02-06T12:11:00Z">
        <w:r w:rsidR="005E4C80">
          <w:rPr>
            <w:sz w:val="22"/>
            <w:szCs w:val="22"/>
          </w:rPr>
          <w:t xml:space="preserve"> marijuana</w:t>
        </w:r>
      </w:ins>
      <w:ins w:id="248" w:author="cwing@indiana.edu" w:date="2020-01-26T07:53:00Z">
        <w:r w:rsidR="00974E6A">
          <w:rPr>
            <w:sz w:val="22"/>
            <w:szCs w:val="22"/>
          </w:rPr>
          <w:t xml:space="preserve"> laws and e-cigarette prevalence. </w:t>
        </w:r>
      </w:ins>
      <w:ins w:id="249" w:author="cwing@indiana.edu" w:date="2020-01-26T08:32:00Z">
        <w:del w:id="250" w:author="Hollingsworth, Alex" w:date="2020-02-06T12:32:00Z">
          <w:r w:rsidR="00F85C09" w:rsidDel="00936BDC">
            <w:rPr>
              <w:sz w:val="22"/>
              <w:szCs w:val="22"/>
            </w:rPr>
            <w:delText>W</w:delText>
          </w:r>
        </w:del>
      </w:ins>
      <w:ins w:id="251" w:author="cwing@indiana.edu" w:date="2020-01-26T08:29:00Z">
        <w:del w:id="252" w:author="Hollingsworth, Alex" w:date="2020-02-06T12:32:00Z">
          <w:r w:rsidR="00F85C09" w:rsidDel="00936BDC">
            <w:rPr>
              <w:sz w:val="22"/>
              <w:szCs w:val="22"/>
            </w:rPr>
            <w:delText>e</w:delText>
          </w:r>
        </w:del>
      </w:ins>
      <w:ins w:id="253" w:author="Hollingsworth, Alex" w:date="2020-02-06T12:32:00Z">
        <w:r w:rsidR="00936BDC">
          <w:rPr>
            <w:sz w:val="22"/>
            <w:szCs w:val="22"/>
          </w:rPr>
          <w:t>All regressions use</w:t>
        </w:r>
      </w:ins>
      <w:ins w:id="254" w:author="cwing@indiana.edu" w:date="2020-01-26T08:29:00Z">
        <w:r w:rsidR="00F85C09">
          <w:rPr>
            <w:sz w:val="22"/>
            <w:szCs w:val="22"/>
          </w:rPr>
          <w:t xml:space="preserve"> </w:t>
        </w:r>
        <w:del w:id="255" w:author="Hollingsworth, Alex" w:date="2020-02-06T12:32:00Z">
          <w:r w:rsidR="00F85C09" w:rsidDel="00936BDC">
            <w:rPr>
              <w:sz w:val="22"/>
              <w:szCs w:val="22"/>
            </w:rPr>
            <w:delText xml:space="preserve">estimated </w:delText>
          </w:r>
        </w:del>
        <w:r w:rsidR="00F85C09">
          <w:rPr>
            <w:sz w:val="22"/>
            <w:szCs w:val="22"/>
          </w:rPr>
          <w:t>heteroskedasticity robust standard errors</w:t>
        </w:r>
      </w:ins>
      <w:ins w:id="256" w:author="Hollingsworth, Alex" w:date="2020-02-06T12:49:00Z">
        <w:r w:rsidR="0066746A">
          <w:rPr>
            <w:sz w:val="22"/>
            <w:szCs w:val="22"/>
          </w:rPr>
          <w:t>.</w:t>
        </w:r>
      </w:ins>
      <w:ins w:id="257" w:author="cwing@indiana.edu" w:date="2020-01-26T08:32:00Z">
        <w:del w:id="258" w:author="Hollingsworth, Alex" w:date="2020-02-06T12:49:00Z">
          <w:r w:rsidR="00F85C09" w:rsidDel="0066746A">
            <w:rPr>
              <w:sz w:val="22"/>
              <w:szCs w:val="22"/>
            </w:rPr>
            <w:delText>,</w:delText>
          </w:r>
        </w:del>
      </w:ins>
      <w:ins w:id="259" w:author="cwing@indiana.edu" w:date="2020-01-26T08:29:00Z">
        <w:r w:rsidR="00F85C09">
          <w:rPr>
            <w:sz w:val="22"/>
            <w:szCs w:val="22"/>
          </w:rPr>
          <w:t xml:space="preserve"> </w:t>
        </w:r>
      </w:ins>
      <w:ins w:id="260" w:author="Hollingsworth, Alex" w:date="2020-02-06T12:49:00Z">
        <w:r w:rsidR="0066746A">
          <w:rPr>
            <w:sz w:val="22"/>
            <w:szCs w:val="22"/>
          </w:rPr>
          <w:t xml:space="preserve">We </w:t>
        </w:r>
      </w:ins>
      <w:ins w:id="261" w:author="cwing@indiana.edu" w:date="2020-01-26T08:29:00Z">
        <w:r w:rsidR="00F85C09">
          <w:rPr>
            <w:sz w:val="22"/>
            <w:szCs w:val="22"/>
          </w:rPr>
          <w:t xml:space="preserve">used two-tailed </w:t>
        </w:r>
      </w:ins>
      <w:ins w:id="262" w:author="Hollingsworth, Alex" w:date="2020-02-06T12:33:00Z">
        <w:del w:id="263" w:author="Microsoft Office User" w:date="2020-02-06T13:29:00Z">
          <w:r w:rsidR="00936BDC" w:rsidDel="0036197D">
            <w:rPr>
              <w:sz w:val="22"/>
              <w:szCs w:val="22"/>
            </w:rPr>
            <w:delText>p-values</w:delText>
          </w:r>
        </w:del>
      </w:ins>
      <w:ins w:id="264" w:author="cwing@indiana.edu" w:date="2020-01-26T08:29:00Z">
        <w:del w:id="265" w:author="Microsoft Office User" w:date="2020-02-06T13:29:00Z">
          <w:r w:rsidR="00F85C09" w:rsidDel="0036197D">
            <w:rPr>
              <w:sz w:val="22"/>
              <w:szCs w:val="22"/>
            </w:rPr>
            <w:delText>t-tests</w:delText>
          </w:r>
        </w:del>
      </w:ins>
      <w:ins w:id="266" w:author="Microsoft Office User" w:date="2020-02-06T13:29:00Z">
        <w:r w:rsidR="0036197D">
          <w:rPr>
            <w:sz w:val="22"/>
            <w:szCs w:val="22"/>
          </w:rPr>
          <w:t>t-tests</w:t>
        </w:r>
      </w:ins>
      <w:ins w:id="267" w:author="cwing@indiana.edu" w:date="2020-01-26T08:29:00Z">
        <w:r w:rsidR="00F85C09">
          <w:rPr>
            <w:sz w:val="22"/>
            <w:szCs w:val="22"/>
          </w:rPr>
          <w:t xml:space="preserve"> to assess the null hypotheses </w:t>
        </w:r>
      </w:ins>
      <w:ins w:id="268" w:author="cwing@indiana.edu" w:date="2020-01-26T08:32:00Z">
        <w:r w:rsidR="00F85C09">
          <w:rPr>
            <w:sz w:val="22"/>
            <w:szCs w:val="22"/>
          </w:rPr>
          <w:t>of no effect</w:t>
        </w:r>
      </w:ins>
      <w:ins w:id="269" w:author="Hollingsworth, Alex" w:date="2020-02-06T12:49:00Z">
        <w:r w:rsidR="0066746A">
          <w:rPr>
            <w:sz w:val="22"/>
            <w:szCs w:val="22"/>
          </w:rPr>
          <w:t xml:space="preserve"> and</w:t>
        </w:r>
      </w:ins>
      <w:ins w:id="270" w:author="cwing@indiana.edu" w:date="2020-01-26T08:32:00Z">
        <w:del w:id="271" w:author="Hollingsworth, Alex" w:date="2020-02-06T12:33:00Z">
          <w:r w:rsidR="00F85C09" w:rsidDel="00936BDC">
            <w:rPr>
              <w:sz w:val="22"/>
              <w:szCs w:val="22"/>
            </w:rPr>
            <w:delText>, and</w:delText>
          </w:r>
        </w:del>
        <w:r w:rsidR="00F85C09">
          <w:rPr>
            <w:sz w:val="22"/>
            <w:szCs w:val="22"/>
          </w:rPr>
          <w:t xml:space="preserve"> rejected the nul</w:t>
        </w:r>
      </w:ins>
      <w:ins w:id="272" w:author="cwing@indiana.edu" w:date="2020-01-26T08:33:00Z">
        <w:r w:rsidR="00F85C09">
          <w:rPr>
            <w:sz w:val="22"/>
            <w:szCs w:val="22"/>
          </w:rPr>
          <w:t xml:space="preserve">l if the p-value was less than .05. </w:t>
        </w:r>
        <w:del w:id="273" w:author="Hollingsworth, Alex" w:date="2020-02-06T13:06:00Z">
          <w:r w:rsidR="00F85C09" w:rsidDel="00972A65">
            <w:rPr>
              <w:sz w:val="22"/>
              <w:szCs w:val="22"/>
            </w:rPr>
            <w:delText>All analys</w:delText>
          </w:r>
        </w:del>
        <w:del w:id="274" w:author="Hollingsworth, Alex" w:date="2020-02-06T12:12:00Z">
          <w:r w:rsidR="00F85C09" w:rsidDel="005E4C80">
            <w:rPr>
              <w:sz w:val="22"/>
              <w:szCs w:val="22"/>
            </w:rPr>
            <w:delText>i</w:delText>
          </w:r>
        </w:del>
        <w:del w:id="275" w:author="Hollingsworth, Alex" w:date="2020-02-06T13:06:00Z">
          <w:r w:rsidR="00F85C09" w:rsidDel="00972A65">
            <w:rPr>
              <w:sz w:val="22"/>
              <w:szCs w:val="22"/>
            </w:rPr>
            <w:delText xml:space="preserve">s was conducted using </w:delText>
          </w:r>
        </w:del>
      </w:ins>
      <w:ins w:id="276" w:author="Alex Hollingsworth" w:date="2020-02-06T09:03:00Z">
        <w:del w:id="277" w:author="Hollingsworth, Alex" w:date="2020-02-06T13:06:00Z">
          <w:r w:rsidR="003243F7" w:rsidDel="00972A65">
            <w:rPr>
              <w:sz w:val="22"/>
              <w:szCs w:val="22"/>
            </w:rPr>
            <w:delText>R</w:delText>
          </w:r>
        </w:del>
      </w:ins>
      <w:ins w:id="278" w:author="Alex Hollingsworth" w:date="2020-02-06T09:04:00Z">
        <w:del w:id="279" w:author="Hollingsworth, Alex" w:date="2020-02-06T13:06:00Z">
          <w:r w:rsidR="003243F7" w:rsidRPr="003243F7" w:rsidDel="00972A65">
            <w:rPr>
              <w:sz w:val="22"/>
              <w:szCs w:val="22"/>
            </w:rPr>
            <w:delText xml:space="preserve"> </w:delText>
          </w:r>
          <w:r w:rsidR="003243F7" w:rsidDel="00972A65">
            <w:rPr>
              <w:sz w:val="22"/>
              <w:szCs w:val="22"/>
            </w:rPr>
            <w:delText xml:space="preserve">3.6.1. </w:delText>
          </w:r>
        </w:del>
      </w:ins>
    </w:p>
    <w:p w14:paraId="08D3720A" w14:textId="1E51D08A" w:rsidR="00F85C09" w:rsidRDefault="00F85C09">
      <w:pPr>
        <w:rPr>
          <w:ins w:id="280" w:author="Alex Hollingsworth" w:date="2020-02-06T09:03:00Z"/>
          <w:sz w:val="22"/>
          <w:szCs w:val="22"/>
        </w:rPr>
      </w:pPr>
      <w:ins w:id="281" w:author="cwing@indiana.edu" w:date="2020-01-26T08:33:00Z">
        <w:del w:id="282" w:author="Alex Hollingsworth" w:date="2020-02-06T09:03:00Z">
          <w:r w:rsidDel="003243F7">
            <w:rPr>
              <w:sz w:val="22"/>
              <w:szCs w:val="22"/>
            </w:rPr>
            <w:delText>Stata 16</w:delText>
          </w:r>
        </w:del>
        <w:del w:id="283" w:author="Alex Hollingsworth" w:date="2020-02-06T09:04:00Z">
          <w:r w:rsidDel="003243F7">
            <w:rPr>
              <w:sz w:val="22"/>
              <w:szCs w:val="22"/>
            </w:rPr>
            <w:delText xml:space="preserve">. </w:delText>
          </w:r>
        </w:del>
      </w:ins>
    </w:p>
    <w:p w14:paraId="4DA19F9A" w14:textId="796BF04E" w:rsidR="003243F7" w:rsidDel="005E4C80" w:rsidRDefault="003243F7">
      <w:pPr>
        <w:rPr>
          <w:ins w:id="284" w:author="Alex Hollingsworth" w:date="2020-02-06T09:07:00Z"/>
          <w:del w:id="285" w:author="Hollingsworth, Alex" w:date="2020-02-06T12:12:00Z"/>
          <w:sz w:val="22"/>
          <w:szCs w:val="22"/>
        </w:rPr>
      </w:pPr>
      <w:ins w:id="286" w:author="Alex Hollingsworth" w:date="2020-02-06T09:03:00Z">
        <w:del w:id="287" w:author="Hollingsworth, Alex" w:date="2020-02-06T12:12:00Z">
          <w:r w:rsidDel="005E4C80">
            <w:rPr>
              <w:sz w:val="22"/>
              <w:szCs w:val="22"/>
            </w:rPr>
            <w:delText xml:space="preserve">Mention cross-sectional </w:delText>
          </w:r>
        </w:del>
      </w:ins>
    </w:p>
    <w:p w14:paraId="577C7FB7" w14:textId="1915FFED" w:rsidR="003243F7" w:rsidDel="005E4C80" w:rsidRDefault="003243F7">
      <w:pPr>
        <w:rPr>
          <w:ins w:id="288" w:author="cwing@indiana.edu" w:date="2020-01-26T07:48:00Z"/>
          <w:del w:id="289" w:author="Hollingsworth, Alex" w:date="2020-02-06T12:12:00Z"/>
          <w:sz w:val="22"/>
          <w:szCs w:val="22"/>
        </w:rPr>
      </w:pPr>
      <w:ins w:id="290" w:author="Alex Hollingsworth" w:date="2020-02-06T09:07:00Z">
        <w:del w:id="291" w:author="Hollingsworth, Alex" w:date="2020-02-06T12:12:00Z">
          <w:r w:rsidDel="005E4C80">
            <w:rPr>
              <w:sz w:val="22"/>
              <w:szCs w:val="22"/>
            </w:rPr>
            <w:delText>Make sure that regression is mentioned</w:delText>
          </w:r>
        </w:del>
      </w:ins>
      <w:ins w:id="292" w:author="Alex Hollingsworth" w:date="2020-02-06T09:08:00Z">
        <w:del w:id="293" w:author="Hollingsworth, Alex" w:date="2020-02-06T12:12:00Z">
          <w:r w:rsidDel="005E4C80">
            <w:rPr>
              <w:sz w:val="22"/>
              <w:szCs w:val="22"/>
            </w:rPr>
            <w:delText xml:space="preserve"> here. </w:delText>
          </w:r>
        </w:del>
      </w:ins>
    </w:p>
    <w:p w14:paraId="10D7F5E8" w14:textId="77777777" w:rsidR="0022208F" w:rsidRPr="00762C48" w:rsidRDefault="0022208F" w:rsidP="008672FE">
      <w:pPr>
        <w:rPr>
          <w:sz w:val="22"/>
          <w:szCs w:val="22"/>
        </w:rPr>
      </w:pPr>
    </w:p>
    <w:p w14:paraId="462C6B43" w14:textId="14BF0EE4" w:rsidR="0092113E" w:rsidRPr="00762C48" w:rsidRDefault="0092113E" w:rsidP="008672F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Results</w:t>
      </w:r>
    </w:p>
    <w:p w14:paraId="00AAF74E" w14:textId="77777777" w:rsidR="0092113E" w:rsidRPr="00762C48" w:rsidRDefault="0092113E" w:rsidP="008672FE">
      <w:pPr>
        <w:rPr>
          <w:sz w:val="22"/>
          <w:szCs w:val="22"/>
        </w:rPr>
      </w:pPr>
    </w:p>
    <w:p w14:paraId="0AE0B922" w14:textId="4F8D15C2" w:rsidR="0022208F" w:rsidRDefault="00975226" w:rsidP="004260DA">
      <w:pPr>
        <w:jc w:val="both"/>
        <w:rPr>
          <w:ins w:id="294" w:author="cwing@indiana.edu" w:date="2020-01-25T09:36:00Z"/>
          <w:sz w:val="22"/>
          <w:szCs w:val="22"/>
        </w:rPr>
      </w:pPr>
      <w:del w:id="295" w:author="cwing@indiana.edu" w:date="2020-01-26T07:59:00Z">
        <w:r w:rsidDel="005D5CD5">
          <w:rPr>
            <w:sz w:val="22"/>
            <w:szCs w:val="22"/>
          </w:rPr>
          <w:delText>Exhibit</w:delText>
        </w:r>
        <w:r w:rsidR="00D36A68" w:rsidRPr="00762C48" w:rsidDel="005D5CD5">
          <w:rPr>
            <w:sz w:val="22"/>
            <w:szCs w:val="22"/>
          </w:rPr>
          <w:delText xml:space="preserve"> 1</w:delText>
        </w:r>
        <w:r w:rsidDel="005D5CD5">
          <w:rPr>
            <w:sz w:val="22"/>
            <w:szCs w:val="22"/>
          </w:rPr>
          <w:delText>A</w:delText>
        </w:r>
      </w:del>
      <w:ins w:id="296" w:author="cwing@indiana.edu" w:date="2020-01-26T07:59:00Z">
        <w:r w:rsidR="005D5CD5">
          <w:rPr>
            <w:sz w:val="22"/>
            <w:szCs w:val="22"/>
          </w:rPr>
          <w:t xml:space="preserve">The top panel of </w:t>
        </w:r>
      </w:ins>
      <w:ins w:id="297" w:author="Hollingsworth, Alex" w:date="2020-02-06T12:12:00Z">
        <w:r w:rsidR="005E4C80">
          <w:rPr>
            <w:sz w:val="22"/>
            <w:szCs w:val="22"/>
          </w:rPr>
          <w:t>F</w:t>
        </w:r>
      </w:ins>
      <w:ins w:id="298" w:author="cwing@indiana.edu" w:date="2020-01-26T07:59:00Z">
        <w:del w:id="299" w:author="Hollingsworth, Alex" w:date="2020-02-06T12:12:00Z">
          <w:r w:rsidR="005D5CD5" w:rsidDel="005E4C80">
            <w:rPr>
              <w:sz w:val="22"/>
              <w:szCs w:val="22"/>
            </w:rPr>
            <w:delText>f</w:delText>
          </w:r>
        </w:del>
        <w:r w:rsidR="005D5CD5">
          <w:rPr>
            <w:sz w:val="22"/>
            <w:szCs w:val="22"/>
          </w:rPr>
          <w:t>igure 1A</w:t>
        </w:r>
      </w:ins>
      <w:r w:rsidR="00D36A68" w:rsidRPr="00762C48">
        <w:rPr>
          <w:sz w:val="22"/>
          <w:szCs w:val="22"/>
        </w:rPr>
        <w:t xml:space="preserve"> shows the number of reported EVALI cases</w:t>
      </w:r>
      <w:ins w:id="300" w:author="cwing@indiana.edu" w:date="2020-01-25T09:33:00Z">
        <w:r w:rsidR="0022208F">
          <w:rPr>
            <w:sz w:val="22"/>
            <w:szCs w:val="22"/>
          </w:rPr>
          <w:t>/</w:t>
        </w:r>
      </w:ins>
      <w:del w:id="301" w:author="cwing@indiana.edu" w:date="2020-01-25T09:33:00Z">
        <w:r w:rsidR="00D36A68" w:rsidRPr="00762C48" w:rsidDel="0022208F">
          <w:rPr>
            <w:sz w:val="22"/>
            <w:szCs w:val="22"/>
          </w:rPr>
          <w:delText xml:space="preserve"> per 1 </w:delText>
        </w:r>
      </w:del>
      <w:r w:rsidR="00D36A68" w:rsidRPr="00762C48">
        <w:rPr>
          <w:sz w:val="22"/>
          <w:szCs w:val="22"/>
        </w:rPr>
        <w:t xml:space="preserve">million </w:t>
      </w:r>
      <w:del w:id="302" w:author="cwing@indiana.edu" w:date="2020-01-25T09:32:00Z">
        <w:r w:rsidR="00D36A68" w:rsidRPr="00762C48" w:rsidDel="0022208F">
          <w:rPr>
            <w:sz w:val="22"/>
            <w:szCs w:val="22"/>
          </w:rPr>
          <w:delText xml:space="preserve">population </w:delText>
        </w:r>
      </w:del>
      <w:r w:rsidR="00D36A68" w:rsidRPr="00762C48">
        <w:rPr>
          <w:sz w:val="22"/>
          <w:szCs w:val="22"/>
        </w:rPr>
        <w:t xml:space="preserve">in each state. </w:t>
      </w:r>
      <w:del w:id="303" w:author="cwing@indiana.edu" w:date="2020-01-25T09:33:00Z">
        <w:r w:rsidR="00E17389" w:rsidRPr="00762C48" w:rsidDel="0022208F">
          <w:rPr>
            <w:sz w:val="22"/>
            <w:szCs w:val="22"/>
          </w:rPr>
          <w:delText>We sorted states</w:delText>
        </w:r>
        <w:r w:rsidR="00D36A68" w:rsidRPr="00762C48" w:rsidDel="0022208F">
          <w:rPr>
            <w:sz w:val="22"/>
            <w:szCs w:val="22"/>
          </w:rPr>
          <w:delText xml:space="preserve"> by the EVALI rate and </w:delText>
        </w:r>
        <w:r w:rsidR="00E17389" w:rsidRPr="00762C48" w:rsidDel="0022208F">
          <w:rPr>
            <w:sz w:val="22"/>
            <w:szCs w:val="22"/>
          </w:rPr>
          <w:delText xml:space="preserve">found </w:delText>
        </w:r>
        <w:r w:rsidR="00D36A68" w:rsidRPr="00762C48" w:rsidDel="0022208F">
          <w:rPr>
            <w:sz w:val="22"/>
            <w:szCs w:val="22"/>
          </w:rPr>
          <w:delText>that r</w:delText>
        </w:r>
      </w:del>
      <w:ins w:id="304" w:author="cwing@indiana.edu" w:date="2020-01-25T09:33:00Z">
        <w:r w:rsidR="0022208F">
          <w:rPr>
            <w:sz w:val="22"/>
            <w:szCs w:val="22"/>
          </w:rPr>
          <w:t>R</w:t>
        </w:r>
      </w:ins>
      <w:r w:rsidR="00D36A68" w:rsidRPr="00762C48">
        <w:rPr>
          <w:sz w:val="22"/>
          <w:szCs w:val="22"/>
        </w:rPr>
        <w:t xml:space="preserve">ecreational marijuana states </w:t>
      </w:r>
      <w:ins w:id="305" w:author="cwing@indiana.edu" w:date="2020-01-26T07:56:00Z">
        <w:del w:id="306" w:author="Hollingsworth, Alex" w:date="2020-02-06T12:52:00Z">
          <w:r w:rsidR="005D5CD5" w:rsidDel="00835ECA">
            <w:rPr>
              <w:sz w:val="22"/>
              <w:szCs w:val="22"/>
            </w:rPr>
            <w:delText xml:space="preserve">are shown as diamonds in the figure and </w:delText>
          </w:r>
        </w:del>
        <w:del w:id="307" w:author="Hollingsworth, Alex" w:date="2020-02-06T12:34:00Z">
          <w:r w:rsidR="005D5CD5" w:rsidDel="00982E8F">
            <w:rPr>
              <w:sz w:val="22"/>
              <w:szCs w:val="22"/>
            </w:rPr>
            <w:delText xml:space="preserve">they </w:delText>
          </w:r>
        </w:del>
      </w:ins>
      <w:r w:rsidR="00D36A68" w:rsidRPr="00762C48">
        <w:rPr>
          <w:sz w:val="22"/>
          <w:szCs w:val="22"/>
        </w:rPr>
        <w:t>have</w:t>
      </w:r>
      <w:del w:id="308" w:author="cwing@indiana.edu" w:date="2020-01-25T09:33:00Z">
        <w:r w:rsidR="003E0B1C" w:rsidRPr="00762C48" w:rsidDel="0022208F">
          <w:rPr>
            <w:sz w:val="22"/>
            <w:szCs w:val="22"/>
          </w:rPr>
          <w:delText xml:space="preserve"> </w:delText>
        </w:r>
      </w:del>
      <w:del w:id="309" w:author="cwing@indiana.edu" w:date="2020-01-25T09:32:00Z">
        <w:r w:rsidR="003E0B1C" w:rsidRPr="00762C48" w:rsidDel="0022208F">
          <w:rPr>
            <w:sz w:val="22"/>
            <w:szCs w:val="22"/>
          </w:rPr>
          <w:delText xml:space="preserve">significantly </w:delText>
        </w:r>
      </w:del>
      <w:ins w:id="310" w:author="cwing@indiana.edu" w:date="2020-01-25T09:32:00Z">
        <w:r w:rsidR="0022208F" w:rsidRPr="00762C48">
          <w:rPr>
            <w:sz w:val="22"/>
            <w:szCs w:val="22"/>
          </w:rPr>
          <w:t xml:space="preserve"> </w:t>
        </w:r>
      </w:ins>
      <w:del w:id="311" w:author="cwing@indiana.edu" w:date="2020-01-26T07:56:00Z">
        <w:r w:rsidR="003E0B1C" w:rsidRPr="00762C48" w:rsidDel="005D5CD5">
          <w:rPr>
            <w:sz w:val="22"/>
            <w:szCs w:val="22"/>
          </w:rPr>
          <w:delText xml:space="preserve">fewer </w:delText>
        </w:r>
      </w:del>
      <w:ins w:id="312" w:author="cwing@indiana.edu" w:date="2020-01-26T07:56:00Z">
        <w:r w:rsidR="005D5CD5">
          <w:rPr>
            <w:sz w:val="22"/>
            <w:szCs w:val="22"/>
          </w:rPr>
          <w:t xml:space="preserve">among </w:t>
        </w:r>
        <w:del w:id="313" w:author="Hollingsworth, Alex" w:date="2020-02-06T12:34:00Z">
          <w:r w:rsidR="005D5CD5" w:rsidDel="00982E8F">
            <w:rPr>
              <w:sz w:val="22"/>
              <w:szCs w:val="22"/>
            </w:rPr>
            <w:delText>to</w:delText>
          </w:r>
        </w:del>
      </w:ins>
      <w:ins w:id="314" w:author="Hollingsworth, Alex" w:date="2020-02-06T12:34:00Z">
        <w:r w:rsidR="00982E8F">
          <w:rPr>
            <w:sz w:val="22"/>
            <w:szCs w:val="22"/>
          </w:rPr>
          <w:t>the</w:t>
        </w:r>
      </w:ins>
      <w:ins w:id="315" w:author="cwing@indiana.edu" w:date="2020-01-26T07:56:00Z">
        <w:r w:rsidR="005D5CD5">
          <w:rPr>
            <w:sz w:val="22"/>
            <w:szCs w:val="22"/>
          </w:rPr>
          <w:t xml:space="preserve"> </w:t>
        </w:r>
      </w:ins>
      <w:ins w:id="316" w:author="Microsoft Office User" w:date="2020-02-06T13:29:00Z">
        <w:r w:rsidR="0036197D">
          <w:rPr>
            <w:sz w:val="22"/>
            <w:szCs w:val="22"/>
          </w:rPr>
          <w:t xml:space="preserve">lowest </w:t>
        </w:r>
      </w:ins>
      <w:ins w:id="317" w:author="cwing@indiana.edu" w:date="2020-01-26T07:56:00Z">
        <w:del w:id="318" w:author="Hollingsworth, Alex" w:date="2020-02-06T12:52:00Z">
          <w:r w:rsidR="005D5CD5" w:rsidDel="00835ECA">
            <w:rPr>
              <w:sz w:val="22"/>
              <w:szCs w:val="22"/>
            </w:rPr>
            <w:delText>lowest number</w:delText>
          </w:r>
        </w:del>
      </w:ins>
      <w:ins w:id="319" w:author="Hollingsworth, Alex" w:date="2020-02-06T12:52:00Z">
        <w:del w:id="320" w:author="Microsoft Office User" w:date="2020-02-06T13:29:00Z">
          <w:r w:rsidR="00835ECA" w:rsidDel="0036197D">
            <w:rPr>
              <w:sz w:val="22"/>
              <w:szCs w:val="22"/>
            </w:rPr>
            <w:delText>rate</w:delText>
          </w:r>
        </w:del>
      </w:ins>
      <w:ins w:id="321" w:author="cwing@indiana.edu" w:date="2020-01-26T07:56:00Z">
        <w:del w:id="322" w:author="Microsoft Office User" w:date="2020-02-06T13:29:00Z">
          <w:r w:rsidR="005D5CD5" w:rsidRPr="00762C48" w:rsidDel="0036197D">
            <w:rPr>
              <w:sz w:val="22"/>
              <w:szCs w:val="22"/>
            </w:rPr>
            <w:delText xml:space="preserve"> </w:delText>
          </w:r>
        </w:del>
      </w:ins>
      <w:ins w:id="323" w:author="Hollingsworth, Alex" w:date="2020-02-06T12:34:00Z">
        <w:del w:id="324" w:author="Microsoft Office User" w:date="2020-02-06T13:29:00Z">
          <w:r w:rsidR="00982E8F" w:rsidDel="0036197D">
            <w:rPr>
              <w:sz w:val="22"/>
              <w:szCs w:val="22"/>
            </w:rPr>
            <w:delText>of</w:delText>
          </w:r>
        </w:del>
      </w:ins>
      <w:r w:rsidR="00D36A68" w:rsidRPr="00762C48">
        <w:rPr>
          <w:sz w:val="22"/>
          <w:szCs w:val="22"/>
        </w:rPr>
        <w:t xml:space="preserve">EVALI </w:t>
      </w:r>
      <w:ins w:id="325" w:author="Microsoft Office User" w:date="2020-02-06T13:29:00Z">
        <w:r w:rsidR="0036197D">
          <w:rPr>
            <w:sz w:val="22"/>
            <w:szCs w:val="22"/>
          </w:rPr>
          <w:t xml:space="preserve">rates </w:t>
        </w:r>
      </w:ins>
      <w:del w:id="326" w:author="Hollingsworth, Alex" w:date="2020-02-06T12:52:00Z">
        <w:r w:rsidR="00D36A68" w:rsidRPr="00762C48" w:rsidDel="00835ECA">
          <w:rPr>
            <w:sz w:val="22"/>
            <w:szCs w:val="22"/>
          </w:rPr>
          <w:delText>cases</w:delText>
        </w:r>
        <w:r w:rsidR="00630391" w:rsidRPr="00762C48" w:rsidDel="00835ECA">
          <w:rPr>
            <w:sz w:val="22"/>
            <w:szCs w:val="22"/>
          </w:rPr>
          <w:delText>/million</w:delText>
        </w:r>
        <w:r w:rsidR="00D36A68" w:rsidRPr="00762C48" w:rsidDel="00835ECA">
          <w:rPr>
            <w:sz w:val="22"/>
            <w:szCs w:val="22"/>
          </w:rPr>
          <w:delText xml:space="preserve"> </w:delText>
        </w:r>
      </w:del>
      <w:ins w:id="327" w:author="cwing@indiana.edu" w:date="2020-01-26T07:56:00Z">
        <w:r w:rsidR="005D5CD5">
          <w:rPr>
            <w:sz w:val="22"/>
            <w:szCs w:val="22"/>
          </w:rPr>
          <w:t xml:space="preserve">of all </w:t>
        </w:r>
        <w:del w:id="328" w:author="Hollingsworth, Alex" w:date="2020-02-06T12:34:00Z">
          <w:r w:rsidR="005D5CD5" w:rsidDel="00982E8F">
            <w:rPr>
              <w:sz w:val="22"/>
              <w:szCs w:val="22"/>
            </w:rPr>
            <w:delText xml:space="preserve">the </w:delText>
          </w:r>
        </w:del>
        <w:r w:rsidR="005D5CD5">
          <w:rPr>
            <w:sz w:val="22"/>
            <w:szCs w:val="22"/>
          </w:rPr>
          <w:t xml:space="preserve">states. </w:t>
        </w:r>
      </w:ins>
      <w:ins w:id="329" w:author="Hollingsworth, Alex" w:date="2020-02-06T12:34:00Z">
        <w:r w:rsidR="00982E8F">
          <w:rPr>
            <w:sz w:val="22"/>
            <w:szCs w:val="22"/>
          </w:rPr>
          <w:t xml:space="preserve">To test for differences in average EVALI case rates across states with different marijuana policies, </w:t>
        </w:r>
      </w:ins>
      <w:ins w:id="330" w:author="cwing@indiana.edu" w:date="2020-01-26T07:57:00Z">
        <w:del w:id="331" w:author="Hollingsworth, Alex" w:date="2020-02-06T12:35:00Z">
          <w:r w:rsidR="005D5CD5" w:rsidDel="00982E8F">
            <w:rPr>
              <w:sz w:val="22"/>
              <w:szCs w:val="22"/>
            </w:rPr>
            <w:delText>W</w:delText>
          </w:r>
        </w:del>
      </w:ins>
      <w:ins w:id="332" w:author="Hollingsworth, Alex" w:date="2020-02-06T12:35:00Z">
        <w:r w:rsidR="00982E8F">
          <w:rPr>
            <w:sz w:val="22"/>
            <w:szCs w:val="22"/>
          </w:rPr>
          <w:t>w</w:t>
        </w:r>
      </w:ins>
      <w:ins w:id="333" w:author="cwing@indiana.edu" w:date="2020-01-26T07:57:00Z">
        <w:r w:rsidR="005D5CD5">
          <w:rPr>
            <w:sz w:val="22"/>
            <w:szCs w:val="22"/>
          </w:rPr>
          <w:t xml:space="preserve">e </w:t>
        </w:r>
        <w:del w:id="334" w:author="Hollingsworth, Alex" w:date="2020-02-06T12:13:00Z">
          <w:r w:rsidR="005D5CD5" w:rsidDel="005E4C80">
            <w:rPr>
              <w:sz w:val="22"/>
              <w:szCs w:val="22"/>
            </w:rPr>
            <w:delText xml:space="preserve">used </w:delText>
          </w:r>
        </w:del>
        <w:r w:rsidR="005D5CD5">
          <w:rPr>
            <w:sz w:val="22"/>
            <w:szCs w:val="22"/>
          </w:rPr>
          <w:t>regress</w:t>
        </w:r>
      </w:ins>
      <w:ins w:id="335" w:author="Hollingsworth, Alex" w:date="2020-02-06T12:13:00Z">
        <w:r w:rsidR="005E4C80">
          <w:rPr>
            <w:sz w:val="22"/>
            <w:szCs w:val="22"/>
          </w:rPr>
          <w:t>ed</w:t>
        </w:r>
      </w:ins>
      <w:ins w:id="336" w:author="cwing@indiana.edu" w:date="2020-01-26T07:57:00Z">
        <w:del w:id="337" w:author="Hollingsworth, Alex" w:date="2020-02-06T12:13:00Z">
          <w:r w:rsidR="005D5CD5" w:rsidDel="005E4C80">
            <w:rPr>
              <w:sz w:val="22"/>
              <w:szCs w:val="22"/>
            </w:rPr>
            <w:delText>ion</w:delText>
          </w:r>
        </w:del>
        <w:r w:rsidR="005D5CD5">
          <w:rPr>
            <w:sz w:val="22"/>
            <w:szCs w:val="22"/>
          </w:rPr>
          <w:t xml:space="preserve"> </w:t>
        </w:r>
      </w:ins>
      <w:ins w:id="338" w:author="Hollingsworth, Alex" w:date="2020-02-06T12:13:00Z">
        <w:r w:rsidR="005E4C80">
          <w:rPr>
            <w:sz w:val="22"/>
            <w:szCs w:val="22"/>
          </w:rPr>
          <w:t xml:space="preserve">EVALI </w:t>
        </w:r>
      </w:ins>
      <w:ins w:id="339" w:author="cwing@indiana.edu" w:date="2020-01-26T07:57:00Z">
        <w:del w:id="340" w:author="Hollingsworth, Alex" w:date="2020-02-06T12:13:00Z">
          <w:r w:rsidR="005D5CD5" w:rsidDel="005E4C80">
            <w:rPr>
              <w:sz w:val="22"/>
              <w:szCs w:val="22"/>
            </w:rPr>
            <w:delText xml:space="preserve">of </w:delText>
          </w:r>
        </w:del>
        <w:r w:rsidR="005D5CD5">
          <w:rPr>
            <w:sz w:val="22"/>
            <w:szCs w:val="22"/>
          </w:rPr>
          <w:t>case rates on indicators for recreational and medical marijuana laws</w:t>
        </w:r>
        <w:del w:id="341" w:author="Hollingsworth, Alex" w:date="2020-02-06T12:34:00Z">
          <w:r w:rsidR="005D5CD5" w:rsidDel="00982E8F">
            <w:rPr>
              <w:sz w:val="22"/>
              <w:szCs w:val="22"/>
            </w:rPr>
            <w:delText xml:space="preserve"> to test differences i</w:delText>
          </w:r>
        </w:del>
      </w:ins>
      <w:ins w:id="342" w:author="cwing@indiana.edu" w:date="2020-01-26T07:58:00Z">
        <w:del w:id="343" w:author="Hollingsworth, Alex" w:date="2020-02-06T12:34:00Z">
          <w:r w:rsidR="005D5CD5" w:rsidDel="00982E8F">
            <w:rPr>
              <w:sz w:val="22"/>
              <w:szCs w:val="22"/>
            </w:rPr>
            <w:delText>n average EVALI case rates</w:delText>
          </w:r>
        </w:del>
        <w:r w:rsidR="005D5CD5">
          <w:rPr>
            <w:sz w:val="22"/>
            <w:szCs w:val="22"/>
          </w:rPr>
          <w:t xml:space="preserve">. The results are in the bottom panel of Figure 1A. </w:t>
        </w:r>
      </w:ins>
      <w:del w:id="344" w:author="cwing@indiana.edu" w:date="2020-01-26T07:56:00Z">
        <w:r w:rsidR="00D36A68" w:rsidRPr="00762C48" w:rsidDel="005D5CD5">
          <w:rPr>
            <w:sz w:val="22"/>
            <w:szCs w:val="22"/>
          </w:rPr>
          <w:delText xml:space="preserve">than </w:delText>
        </w:r>
        <w:r w:rsidR="00E17389" w:rsidRPr="00762C48" w:rsidDel="005D5CD5">
          <w:rPr>
            <w:sz w:val="22"/>
            <w:szCs w:val="22"/>
          </w:rPr>
          <w:delText>other states</w:delText>
        </w:r>
        <w:r w:rsidR="00D36A68" w:rsidRPr="00762C48" w:rsidDel="005D5CD5">
          <w:rPr>
            <w:sz w:val="22"/>
            <w:szCs w:val="22"/>
          </w:rPr>
          <w:delText xml:space="preserve">. </w:delText>
        </w:r>
      </w:del>
      <w:r w:rsidR="003E0B1C" w:rsidRPr="00762C48">
        <w:rPr>
          <w:sz w:val="22"/>
          <w:szCs w:val="22"/>
        </w:rPr>
        <w:t>The average recreational marijuana state ha</w:t>
      </w:r>
      <w:r w:rsidR="00180830" w:rsidRPr="00762C48">
        <w:rPr>
          <w:sz w:val="22"/>
          <w:szCs w:val="22"/>
        </w:rPr>
        <w:t>d</w:t>
      </w:r>
      <w:r w:rsidR="003E0B1C" w:rsidRPr="00762C48">
        <w:rPr>
          <w:sz w:val="22"/>
          <w:szCs w:val="22"/>
        </w:rPr>
        <w:t xml:space="preserve"> 1.7 EVALI cases</w:t>
      </w:r>
      <w:r w:rsidR="00630391" w:rsidRPr="00762C48">
        <w:rPr>
          <w:sz w:val="22"/>
          <w:szCs w:val="22"/>
        </w:rPr>
        <w:t>/million</w:t>
      </w:r>
      <w:ins w:id="345" w:author="Hollingsworth, Alex" w:date="2020-02-06T12:15:00Z">
        <w:r w:rsidR="005E4C80">
          <w:rPr>
            <w:sz w:val="22"/>
            <w:szCs w:val="22"/>
          </w:rPr>
          <w:t xml:space="preserve"> (95% CI: </w:t>
        </w:r>
        <w:r w:rsidR="005E4C80" w:rsidRPr="005E4C80">
          <w:rPr>
            <w:sz w:val="22"/>
            <w:szCs w:val="22"/>
            <w:rPrChange w:id="346" w:author="Hollingsworth, Alex" w:date="2020-02-06T12:15:00Z">
              <w:rPr>
                <w:rFonts w:ascii="Roboto" w:eastAsia="Roboto" w:hAnsi="Roboto" w:cs="Roboto"/>
                <w:color w:val="111111"/>
              </w:rPr>
            </w:rPrChange>
          </w:rPr>
          <w:t>0.3 to 3.1)</w:t>
        </w:r>
      </w:ins>
      <w:ins w:id="347" w:author="cwing@indiana.edu" w:date="2020-01-25T09:34:00Z">
        <w:del w:id="348" w:author="Hollingsworth, Alex" w:date="2020-02-06T12:15:00Z">
          <w:r w:rsidR="0022208F" w:rsidDel="005E4C80">
            <w:rPr>
              <w:sz w:val="22"/>
              <w:szCs w:val="22"/>
            </w:rPr>
            <w:delText xml:space="preserve"> [CI]</w:delText>
          </w:r>
        </w:del>
      </w:ins>
      <w:r w:rsidR="00591CAF" w:rsidRPr="00762C48">
        <w:rPr>
          <w:sz w:val="22"/>
          <w:szCs w:val="22"/>
        </w:rPr>
        <w:t>.</w:t>
      </w:r>
      <w:r w:rsidR="003E0B1C" w:rsidRPr="00762C48">
        <w:rPr>
          <w:sz w:val="22"/>
          <w:szCs w:val="22"/>
        </w:rPr>
        <w:t xml:space="preserve"> </w:t>
      </w:r>
      <w:r w:rsidR="006124E2" w:rsidRPr="00762C48">
        <w:rPr>
          <w:sz w:val="22"/>
          <w:szCs w:val="22"/>
        </w:rPr>
        <w:t xml:space="preserve">In contrast, the EVALI case rate was 8.8 cases/million </w:t>
      </w:r>
      <w:ins w:id="349" w:author="Hollingsworth, Alex" w:date="2020-02-06T12:15:00Z">
        <w:r w:rsidR="005E4C80">
          <w:rPr>
            <w:sz w:val="22"/>
            <w:szCs w:val="22"/>
          </w:rPr>
          <w:t xml:space="preserve">(95% CI: </w:t>
        </w:r>
      </w:ins>
      <w:ins w:id="350" w:author="Hollingsworth, Alex" w:date="2020-02-06T12:16:00Z">
        <w:r w:rsidR="005E4C80">
          <w:rPr>
            <w:sz w:val="22"/>
            <w:szCs w:val="22"/>
          </w:rPr>
          <w:t>5</w:t>
        </w:r>
      </w:ins>
      <w:ins w:id="351" w:author="Hollingsworth, Alex" w:date="2020-02-06T12:15:00Z">
        <w:r w:rsidR="005E4C80" w:rsidRPr="007947F7">
          <w:rPr>
            <w:sz w:val="22"/>
            <w:szCs w:val="22"/>
          </w:rPr>
          <w:t>.</w:t>
        </w:r>
      </w:ins>
      <w:ins w:id="352" w:author="Hollingsworth, Alex" w:date="2020-02-06T12:16:00Z">
        <w:r w:rsidR="005E4C80">
          <w:rPr>
            <w:sz w:val="22"/>
            <w:szCs w:val="22"/>
          </w:rPr>
          <w:t>1</w:t>
        </w:r>
      </w:ins>
      <w:ins w:id="353" w:author="Hollingsworth, Alex" w:date="2020-02-06T12:15:00Z">
        <w:r w:rsidR="005E4C80" w:rsidRPr="007947F7">
          <w:rPr>
            <w:sz w:val="22"/>
            <w:szCs w:val="22"/>
          </w:rPr>
          <w:t xml:space="preserve"> to </w:t>
        </w:r>
      </w:ins>
      <w:ins w:id="354" w:author="Hollingsworth, Alex" w:date="2020-02-06T12:16:00Z">
        <w:r w:rsidR="005E4C80">
          <w:rPr>
            <w:sz w:val="22"/>
            <w:szCs w:val="22"/>
          </w:rPr>
          <w:t>12</w:t>
        </w:r>
      </w:ins>
      <w:ins w:id="355" w:author="Hollingsworth, Alex" w:date="2020-02-06T12:15:00Z">
        <w:r w:rsidR="005E4C80" w:rsidRPr="007947F7">
          <w:rPr>
            <w:sz w:val="22"/>
            <w:szCs w:val="22"/>
          </w:rPr>
          <w:t>.</w:t>
        </w:r>
      </w:ins>
      <w:ins w:id="356" w:author="Hollingsworth, Alex" w:date="2020-02-06T12:16:00Z">
        <w:r w:rsidR="005E4C80">
          <w:rPr>
            <w:sz w:val="22"/>
            <w:szCs w:val="22"/>
          </w:rPr>
          <w:t>5</w:t>
        </w:r>
      </w:ins>
      <w:ins w:id="357" w:author="Hollingsworth, Alex" w:date="2020-02-06T12:15:00Z">
        <w:r w:rsidR="005E4C80" w:rsidRPr="007947F7">
          <w:rPr>
            <w:sz w:val="22"/>
            <w:szCs w:val="22"/>
          </w:rPr>
          <w:t>)</w:t>
        </w:r>
      </w:ins>
      <w:ins w:id="358" w:author="cwing@indiana.edu" w:date="2020-01-25T09:34:00Z">
        <w:del w:id="359" w:author="Hollingsworth, Alex" w:date="2020-02-06T12:15:00Z">
          <w:r w:rsidR="0022208F" w:rsidDel="005E4C80">
            <w:rPr>
              <w:sz w:val="22"/>
              <w:szCs w:val="22"/>
            </w:rPr>
            <w:delText>[CI]</w:delText>
          </w:r>
        </w:del>
        <w:r w:rsidR="0022208F">
          <w:rPr>
            <w:sz w:val="22"/>
            <w:szCs w:val="22"/>
          </w:rPr>
          <w:t xml:space="preserve"> </w:t>
        </w:r>
      </w:ins>
      <w:r w:rsidR="006124E2" w:rsidRPr="00762C48">
        <w:rPr>
          <w:sz w:val="22"/>
          <w:szCs w:val="22"/>
        </w:rPr>
        <w:t xml:space="preserve">in medical marijuana states and 8.1 cases/million </w:t>
      </w:r>
      <w:ins w:id="360" w:author="Hollingsworth, Alex" w:date="2020-02-06T12:15:00Z">
        <w:r w:rsidR="005E4C80">
          <w:rPr>
            <w:sz w:val="22"/>
            <w:szCs w:val="22"/>
          </w:rPr>
          <w:t xml:space="preserve">(95% CI: </w:t>
        </w:r>
      </w:ins>
      <w:ins w:id="361" w:author="Hollingsworth, Alex" w:date="2020-02-06T12:16:00Z">
        <w:r w:rsidR="005E4C80">
          <w:rPr>
            <w:sz w:val="22"/>
            <w:szCs w:val="22"/>
          </w:rPr>
          <w:t>4</w:t>
        </w:r>
      </w:ins>
      <w:ins w:id="362" w:author="Hollingsworth, Alex" w:date="2020-02-06T12:15:00Z">
        <w:r w:rsidR="005E4C80" w:rsidRPr="007947F7">
          <w:rPr>
            <w:sz w:val="22"/>
            <w:szCs w:val="22"/>
          </w:rPr>
          <w:t>.</w:t>
        </w:r>
      </w:ins>
      <w:ins w:id="363" w:author="Hollingsworth, Alex" w:date="2020-02-06T12:16:00Z">
        <w:r w:rsidR="005E4C80">
          <w:rPr>
            <w:sz w:val="22"/>
            <w:szCs w:val="22"/>
          </w:rPr>
          <w:t>1</w:t>
        </w:r>
      </w:ins>
      <w:ins w:id="364" w:author="Hollingsworth, Alex" w:date="2020-02-06T12:15:00Z">
        <w:r w:rsidR="005E4C80" w:rsidRPr="007947F7">
          <w:rPr>
            <w:sz w:val="22"/>
            <w:szCs w:val="22"/>
          </w:rPr>
          <w:t xml:space="preserve"> to </w:t>
        </w:r>
      </w:ins>
      <w:ins w:id="365" w:author="Hollingsworth, Alex" w:date="2020-02-06T12:16:00Z">
        <w:r w:rsidR="005E4C80">
          <w:rPr>
            <w:sz w:val="22"/>
            <w:szCs w:val="22"/>
          </w:rPr>
          <w:t>12</w:t>
        </w:r>
      </w:ins>
      <w:ins w:id="366" w:author="Hollingsworth, Alex" w:date="2020-02-06T12:15:00Z">
        <w:r w:rsidR="005E4C80" w:rsidRPr="007947F7">
          <w:rPr>
            <w:sz w:val="22"/>
            <w:szCs w:val="22"/>
          </w:rPr>
          <w:t>.0)</w:t>
        </w:r>
      </w:ins>
      <w:ins w:id="367" w:author="cwing@indiana.edu" w:date="2020-01-25T09:34:00Z">
        <w:del w:id="368" w:author="Hollingsworth, Alex" w:date="2020-02-06T12:15:00Z">
          <w:r w:rsidR="0022208F" w:rsidDel="005E4C80">
            <w:rPr>
              <w:sz w:val="22"/>
              <w:szCs w:val="22"/>
            </w:rPr>
            <w:delText>[CI]</w:delText>
          </w:r>
        </w:del>
        <w:r w:rsidR="0022208F">
          <w:rPr>
            <w:sz w:val="22"/>
            <w:szCs w:val="22"/>
          </w:rPr>
          <w:t xml:space="preserve"> </w:t>
        </w:r>
      </w:ins>
      <w:r w:rsidR="006124E2" w:rsidRPr="00762C48">
        <w:rPr>
          <w:sz w:val="22"/>
          <w:szCs w:val="22"/>
        </w:rPr>
        <w:t xml:space="preserve">in prohibition states. </w:t>
      </w:r>
      <w:ins w:id="369" w:author="cwing@indiana.edu" w:date="2020-01-25T09:35:00Z">
        <w:r w:rsidR="0022208F">
          <w:rPr>
            <w:sz w:val="22"/>
            <w:szCs w:val="22"/>
          </w:rPr>
          <w:t xml:space="preserve">A test of the difference in mean case rates implies that </w:t>
        </w:r>
      </w:ins>
      <w:del w:id="370" w:author="cwing@indiana.edu" w:date="2020-01-25T09:35:00Z">
        <w:r w:rsidR="006124E2" w:rsidRPr="00762C48" w:rsidDel="0022208F">
          <w:rPr>
            <w:sz w:val="22"/>
            <w:szCs w:val="22"/>
          </w:rPr>
          <w:delText xml:space="preserve">This means that </w:delText>
        </w:r>
      </w:del>
      <w:r w:rsidR="006124E2" w:rsidRPr="00762C48">
        <w:rPr>
          <w:sz w:val="22"/>
          <w:szCs w:val="22"/>
        </w:rPr>
        <w:t xml:space="preserve">recreational marijuana states </w:t>
      </w:r>
      <w:r w:rsidR="004260DA" w:rsidRPr="00762C48">
        <w:rPr>
          <w:sz w:val="22"/>
          <w:szCs w:val="22"/>
        </w:rPr>
        <w:t>have 7.1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(p &lt; .001</w:t>
      </w:r>
      <w:ins w:id="371" w:author="Hollingsworth, Alex" w:date="2020-02-06T12:17:00Z">
        <w:r w:rsidR="005E4C80">
          <w:rPr>
            <w:sz w:val="22"/>
            <w:szCs w:val="22"/>
          </w:rPr>
          <w:t>; 95% CI: -1</w:t>
        </w:r>
      </w:ins>
      <w:ins w:id="372" w:author="Hollingsworth, Alex" w:date="2020-02-06T12:18:00Z">
        <w:r w:rsidR="00D40232">
          <w:rPr>
            <w:sz w:val="22"/>
            <w:szCs w:val="22"/>
          </w:rPr>
          <w:t>0</w:t>
        </w:r>
      </w:ins>
      <w:ins w:id="373" w:author="Hollingsworth, Alex" w:date="2020-02-06T12:17:00Z">
        <w:r w:rsidR="00D40232">
          <w:rPr>
            <w:sz w:val="22"/>
            <w:szCs w:val="22"/>
          </w:rPr>
          <w:t>.</w:t>
        </w:r>
      </w:ins>
      <w:ins w:id="374" w:author="Hollingsworth, Alex" w:date="2020-02-06T12:18:00Z">
        <w:r w:rsidR="00D40232">
          <w:rPr>
            <w:sz w:val="22"/>
            <w:szCs w:val="22"/>
          </w:rPr>
          <w:t>9</w:t>
        </w:r>
      </w:ins>
      <w:ins w:id="375" w:author="Hollingsworth, Alex" w:date="2020-02-06T12:17:00Z">
        <w:r w:rsidR="005E4C80" w:rsidRPr="007947F7">
          <w:rPr>
            <w:sz w:val="22"/>
            <w:szCs w:val="22"/>
          </w:rPr>
          <w:t xml:space="preserve"> to </w:t>
        </w:r>
        <w:r w:rsidR="005E4C80">
          <w:rPr>
            <w:sz w:val="22"/>
            <w:szCs w:val="22"/>
          </w:rPr>
          <w:t>-3.2</w:t>
        </w:r>
      </w:ins>
      <w:r w:rsidR="00591CAF" w:rsidRPr="00762C48">
        <w:rPr>
          <w:sz w:val="22"/>
          <w:szCs w:val="22"/>
        </w:rPr>
        <w:t xml:space="preserve">) </w:t>
      </w:r>
      <w:r w:rsidR="00E17389" w:rsidRPr="00762C48">
        <w:rPr>
          <w:sz w:val="22"/>
          <w:szCs w:val="22"/>
        </w:rPr>
        <w:t xml:space="preserve">fewer </w:t>
      </w:r>
      <w:r w:rsidR="00ED7EEA" w:rsidRPr="00762C48">
        <w:rPr>
          <w:sz w:val="22"/>
          <w:szCs w:val="22"/>
        </w:rPr>
        <w:t>cases</w:t>
      </w:r>
      <w:r w:rsidR="00630391" w:rsidRPr="00762C48">
        <w:rPr>
          <w:sz w:val="22"/>
          <w:szCs w:val="22"/>
        </w:rPr>
        <w:t>/million</w:t>
      </w:r>
      <w:r w:rsidR="00ED7EEA" w:rsidRPr="00762C48">
        <w:rPr>
          <w:sz w:val="22"/>
          <w:szCs w:val="22"/>
        </w:rPr>
        <w:t xml:space="preserve"> </w:t>
      </w:r>
      <w:r w:rsidR="003E0B1C" w:rsidRPr="00762C48">
        <w:rPr>
          <w:sz w:val="22"/>
          <w:szCs w:val="22"/>
        </w:rPr>
        <w:t>th</w:t>
      </w:r>
      <w:r w:rsidR="006124E2" w:rsidRPr="00762C48">
        <w:rPr>
          <w:sz w:val="22"/>
          <w:szCs w:val="22"/>
        </w:rPr>
        <w:t xml:space="preserve">an </w:t>
      </w:r>
      <w:r w:rsidR="003E0B1C" w:rsidRPr="00762C48">
        <w:rPr>
          <w:sz w:val="22"/>
          <w:szCs w:val="22"/>
        </w:rPr>
        <w:t>medical marijuana state</w:t>
      </w:r>
      <w:r w:rsidR="006124E2" w:rsidRPr="00762C48">
        <w:rPr>
          <w:sz w:val="22"/>
          <w:szCs w:val="22"/>
        </w:rPr>
        <w:t>s</w:t>
      </w:r>
      <w:r w:rsidR="003E0B1C" w:rsidRPr="00762C48">
        <w:rPr>
          <w:sz w:val="22"/>
          <w:szCs w:val="22"/>
        </w:rPr>
        <w:t xml:space="preserve">, and 6.4 </w:t>
      </w:r>
      <w:r w:rsidR="00591CAF" w:rsidRPr="00762C48">
        <w:rPr>
          <w:sz w:val="22"/>
          <w:szCs w:val="22"/>
        </w:rPr>
        <w:t>(p</w:t>
      </w:r>
      <w:r w:rsidR="00ED7EEA" w:rsidRPr="00762C48">
        <w:rPr>
          <w:sz w:val="22"/>
          <w:szCs w:val="22"/>
        </w:rPr>
        <w:t xml:space="preserve"> </w:t>
      </w:r>
      <w:r w:rsidR="00744FA2">
        <w:rPr>
          <w:sz w:val="22"/>
          <w:szCs w:val="22"/>
        </w:rPr>
        <w:t xml:space="preserve">= </w:t>
      </w:r>
      <w:r w:rsidR="00591CAF" w:rsidRPr="00762C48">
        <w:rPr>
          <w:sz w:val="22"/>
          <w:szCs w:val="22"/>
        </w:rPr>
        <w:t>.00</w:t>
      </w:r>
      <w:r w:rsidR="002C6ED7">
        <w:rPr>
          <w:sz w:val="22"/>
          <w:szCs w:val="22"/>
        </w:rPr>
        <w:t>4</w:t>
      </w:r>
      <w:ins w:id="376" w:author="Hollingsworth, Alex" w:date="2020-02-06T12:17:00Z">
        <w:r w:rsidR="00D40232">
          <w:rPr>
            <w:sz w:val="22"/>
            <w:szCs w:val="22"/>
          </w:rPr>
          <w:t>; 95% CI: -10.4</w:t>
        </w:r>
        <w:r w:rsidR="00D40232" w:rsidRPr="007947F7">
          <w:rPr>
            <w:sz w:val="22"/>
            <w:szCs w:val="22"/>
          </w:rPr>
          <w:t xml:space="preserve"> to </w:t>
        </w:r>
        <w:r w:rsidR="00D40232">
          <w:rPr>
            <w:sz w:val="22"/>
            <w:szCs w:val="22"/>
          </w:rPr>
          <w:t>-</w:t>
        </w:r>
      </w:ins>
      <w:ins w:id="377" w:author="Hollingsworth, Alex" w:date="2020-02-06T12:18:00Z">
        <w:r w:rsidR="00D40232">
          <w:rPr>
            <w:sz w:val="22"/>
            <w:szCs w:val="22"/>
          </w:rPr>
          <w:t>2</w:t>
        </w:r>
      </w:ins>
      <w:ins w:id="378" w:author="Hollingsworth, Alex" w:date="2020-02-06T12:17:00Z">
        <w:r w:rsidR="00D40232">
          <w:rPr>
            <w:sz w:val="22"/>
            <w:szCs w:val="22"/>
          </w:rPr>
          <w:t>.</w:t>
        </w:r>
      </w:ins>
      <w:ins w:id="379" w:author="Hollingsworth, Alex" w:date="2020-02-06T12:18:00Z">
        <w:r w:rsidR="00D40232">
          <w:rPr>
            <w:sz w:val="22"/>
            <w:szCs w:val="22"/>
          </w:rPr>
          <w:t>3</w:t>
        </w:r>
      </w:ins>
      <w:r w:rsidR="00591CAF" w:rsidRPr="00762C48">
        <w:rPr>
          <w:sz w:val="22"/>
          <w:szCs w:val="22"/>
        </w:rPr>
        <w:t xml:space="preserve">) </w:t>
      </w:r>
      <w:r w:rsidR="00ED7EEA" w:rsidRPr="00762C48">
        <w:rPr>
          <w:sz w:val="22"/>
          <w:szCs w:val="22"/>
        </w:rPr>
        <w:t>fewer cases</w:t>
      </w:r>
      <w:r w:rsidR="00630391" w:rsidRPr="00762C48">
        <w:rPr>
          <w:sz w:val="22"/>
          <w:szCs w:val="22"/>
        </w:rPr>
        <w:t>/million</w:t>
      </w:r>
      <w:r w:rsidR="003E0B1C" w:rsidRPr="00762C48">
        <w:rPr>
          <w:sz w:val="22"/>
          <w:szCs w:val="22"/>
        </w:rPr>
        <w:t xml:space="preserve"> than prohibition state</w:t>
      </w:r>
      <w:r w:rsidR="006124E2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. </w:t>
      </w:r>
      <w:r w:rsidR="003E0B1C" w:rsidRPr="00762C48">
        <w:rPr>
          <w:sz w:val="22"/>
          <w:szCs w:val="22"/>
        </w:rPr>
        <w:t xml:space="preserve"> </w:t>
      </w:r>
      <w:r w:rsidR="00591CAF" w:rsidRPr="00762C48">
        <w:rPr>
          <w:sz w:val="22"/>
          <w:szCs w:val="22"/>
        </w:rPr>
        <w:t>The difference in the EVALI case rate between medical and prohibition state</w:t>
      </w:r>
      <w:r w:rsidR="00E17389" w:rsidRPr="00762C48">
        <w:rPr>
          <w:sz w:val="22"/>
          <w:szCs w:val="22"/>
        </w:rPr>
        <w:t>s</w:t>
      </w:r>
      <w:r w:rsidR="00591CAF" w:rsidRPr="00762C48">
        <w:rPr>
          <w:sz w:val="22"/>
          <w:szCs w:val="22"/>
        </w:rPr>
        <w:t xml:space="preserve"> </w:t>
      </w:r>
      <w:r w:rsidR="00E17389" w:rsidRPr="00762C48">
        <w:rPr>
          <w:sz w:val="22"/>
          <w:szCs w:val="22"/>
        </w:rPr>
        <w:t>is not statistically significant</w:t>
      </w:r>
      <w:ins w:id="380" w:author="Hollingsworth, Alex" w:date="2020-02-06T12:18:00Z">
        <w:r w:rsidR="00D40232">
          <w:rPr>
            <w:sz w:val="22"/>
            <w:szCs w:val="22"/>
          </w:rPr>
          <w:t xml:space="preserve"> (</w:t>
        </w:r>
      </w:ins>
      <w:proofErr w:type="spellStart"/>
      <w:ins w:id="381" w:author="Microsoft Office User" w:date="2020-02-06T13:34:00Z">
        <w:r w:rsidR="00672C1A">
          <w:rPr>
            <w:sz w:val="22"/>
            <w:szCs w:val="22"/>
          </w:rPr>
          <w:t>coef</w:t>
        </w:r>
        <w:proofErr w:type="spellEnd"/>
        <w:r w:rsidR="00672C1A">
          <w:rPr>
            <w:sz w:val="22"/>
            <w:szCs w:val="22"/>
          </w:rPr>
          <w:t xml:space="preserve"> = </w:t>
        </w:r>
        <w:del w:id="382" w:author="Hollingsworth, Alex" w:date="2020-02-06T19:44:00Z">
          <w:r w:rsidR="00672C1A" w:rsidDel="006467A6">
            <w:rPr>
              <w:sz w:val="22"/>
              <w:szCs w:val="22"/>
            </w:rPr>
            <w:delText>XX</w:delText>
          </w:r>
        </w:del>
      </w:ins>
      <w:ins w:id="383" w:author="Hollingsworth, Alex" w:date="2020-02-06T19:44:00Z">
        <w:r w:rsidR="006467A6">
          <w:rPr>
            <w:sz w:val="22"/>
            <w:szCs w:val="22"/>
          </w:rPr>
          <w:t>0.7</w:t>
        </w:r>
      </w:ins>
      <w:ins w:id="384" w:author="Microsoft Office User" w:date="2020-02-06T13:34:00Z">
        <w:r w:rsidR="00672C1A">
          <w:rPr>
            <w:sz w:val="22"/>
            <w:szCs w:val="22"/>
          </w:rPr>
          <w:t>,</w:t>
        </w:r>
      </w:ins>
      <w:ins w:id="385" w:author="Microsoft Office User" w:date="2020-02-06T13:35:00Z">
        <w:r w:rsidR="00672C1A">
          <w:rPr>
            <w:sz w:val="22"/>
            <w:szCs w:val="22"/>
          </w:rPr>
          <w:t xml:space="preserve"> </w:t>
        </w:r>
      </w:ins>
      <w:ins w:id="386" w:author="Hollingsworth, Alex" w:date="2020-02-06T12:18:00Z">
        <w:r w:rsidR="00D40232">
          <w:rPr>
            <w:sz w:val="22"/>
            <w:szCs w:val="22"/>
          </w:rPr>
          <w:t>p = .783; 95% CI: -4.5 to 5.9)</w:t>
        </w:r>
      </w:ins>
      <w:r w:rsidR="00E17389" w:rsidRPr="00762C48">
        <w:rPr>
          <w:sz w:val="22"/>
          <w:szCs w:val="22"/>
        </w:rPr>
        <w:t>.</w:t>
      </w:r>
      <w:r w:rsidR="00FC2C37">
        <w:rPr>
          <w:sz w:val="22"/>
          <w:szCs w:val="22"/>
        </w:rPr>
        <w:t xml:space="preserve"> </w:t>
      </w:r>
    </w:p>
    <w:p w14:paraId="11217BCA" w14:textId="77777777" w:rsidR="0022208F" w:rsidRDefault="0022208F" w:rsidP="004260DA">
      <w:pPr>
        <w:jc w:val="both"/>
        <w:rPr>
          <w:ins w:id="387" w:author="cwing@indiana.edu" w:date="2020-01-25T09:36:00Z"/>
          <w:sz w:val="22"/>
          <w:szCs w:val="22"/>
        </w:rPr>
      </w:pPr>
    </w:p>
    <w:p w14:paraId="4F482DA8" w14:textId="69D6A10C" w:rsidR="00FC2C37" w:rsidDel="00683503" w:rsidRDefault="005D5CD5" w:rsidP="004260DA">
      <w:pPr>
        <w:jc w:val="both"/>
        <w:rPr>
          <w:del w:id="388" w:author="cwing@indiana.edu" w:date="2020-01-26T09:01:00Z"/>
          <w:sz w:val="22"/>
          <w:szCs w:val="22"/>
        </w:rPr>
      </w:pPr>
      <w:ins w:id="389" w:author="cwing@indiana.edu" w:date="2020-01-26T07:59:00Z">
        <w:r>
          <w:rPr>
            <w:sz w:val="22"/>
            <w:szCs w:val="22"/>
          </w:rPr>
          <w:t xml:space="preserve">The top panel of </w:t>
        </w:r>
      </w:ins>
      <w:del w:id="390" w:author="cwing@indiana.edu" w:date="2020-01-26T07:59:00Z">
        <w:r w:rsidR="00FC2C37" w:rsidDel="005D5CD5">
          <w:rPr>
            <w:sz w:val="22"/>
            <w:szCs w:val="22"/>
          </w:rPr>
          <w:delText xml:space="preserve">Exhibit </w:delText>
        </w:r>
      </w:del>
      <w:ins w:id="391" w:author="Hollingsworth, Alex" w:date="2020-02-06T12:18:00Z">
        <w:r w:rsidR="00683503">
          <w:rPr>
            <w:sz w:val="22"/>
            <w:szCs w:val="22"/>
          </w:rPr>
          <w:t>F</w:t>
        </w:r>
      </w:ins>
      <w:ins w:id="392" w:author="cwing@indiana.edu" w:date="2020-01-26T07:59:00Z">
        <w:del w:id="393" w:author="Hollingsworth, Alex" w:date="2020-02-06T12:18:00Z">
          <w:r w:rsidDel="00683503">
            <w:rPr>
              <w:sz w:val="22"/>
              <w:szCs w:val="22"/>
            </w:rPr>
            <w:delText>f</w:delText>
          </w:r>
        </w:del>
        <w:r>
          <w:rPr>
            <w:sz w:val="22"/>
            <w:szCs w:val="22"/>
          </w:rPr>
          <w:t xml:space="preserve">igure </w:t>
        </w:r>
      </w:ins>
      <w:r w:rsidR="00FC2C37">
        <w:rPr>
          <w:sz w:val="22"/>
          <w:szCs w:val="22"/>
        </w:rPr>
        <w:t xml:space="preserve">1B shows </w:t>
      </w:r>
      <w:del w:id="394" w:author="cwing@indiana.edu" w:date="2020-01-26T08:03:00Z">
        <w:r w:rsidR="00FC2C37" w:rsidDel="005D5CD5">
          <w:rPr>
            <w:sz w:val="22"/>
            <w:szCs w:val="22"/>
          </w:rPr>
          <w:delText xml:space="preserve">that </w:delText>
        </w:r>
      </w:del>
      <w:r w:rsidR="00FC2C37">
        <w:rPr>
          <w:sz w:val="22"/>
          <w:szCs w:val="22"/>
        </w:rPr>
        <w:t>the prevalence of e-cigarette</w:t>
      </w:r>
      <w:ins w:id="395" w:author="Microsoft Office User" w:date="2020-02-06T13:31:00Z">
        <w:r w:rsidR="0036197D">
          <w:rPr>
            <w:sz w:val="22"/>
            <w:szCs w:val="22"/>
          </w:rPr>
          <w:t xml:space="preserve"> </w:t>
        </w:r>
        <w:proofErr w:type="gramStart"/>
        <w:r w:rsidR="0036197D">
          <w:rPr>
            <w:sz w:val="22"/>
            <w:szCs w:val="22"/>
          </w:rPr>
          <w:t>use</w:t>
        </w:r>
      </w:ins>
      <w:proofErr w:type="gramEnd"/>
      <w:r w:rsidR="00FC2C37">
        <w:rPr>
          <w:sz w:val="22"/>
          <w:szCs w:val="22"/>
        </w:rPr>
        <w:t xml:space="preserve"> </w:t>
      </w:r>
      <w:ins w:id="396" w:author="cwing@indiana.edu" w:date="2020-01-26T07:59:00Z">
        <w:r>
          <w:rPr>
            <w:sz w:val="22"/>
            <w:szCs w:val="22"/>
          </w:rPr>
          <w:t xml:space="preserve">in each state. </w:t>
        </w:r>
      </w:ins>
      <w:ins w:id="397" w:author="cwing@indiana.edu" w:date="2020-01-26T08:00:00Z">
        <w:r>
          <w:rPr>
            <w:sz w:val="22"/>
            <w:szCs w:val="22"/>
          </w:rPr>
          <w:t xml:space="preserve">To test for systematic differences in </w:t>
        </w:r>
      </w:ins>
      <w:ins w:id="398" w:author="cwing@indiana.edu" w:date="2020-01-26T08:01:00Z">
        <w:r>
          <w:rPr>
            <w:sz w:val="22"/>
            <w:szCs w:val="22"/>
          </w:rPr>
          <w:t>e-cigarette use, w</w:t>
        </w:r>
      </w:ins>
      <w:ins w:id="399" w:author="cwing@indiana.edu" w:date="2020-01-26T07:59:00Z">
        <w:r>
          <w:rPr>
            <w:sz w:val="22"/>
            <w:szCs w:val="22"/>
          </w:rPr>
          <w:t xml:space="preserve">e regressed e-cigarette </w:t>
        </w:r>
      </w:ins>
      <w:ins w:id="400" w:author="cwing@indiana.edu" w:date="2020-01-26T08:00:00Z">
        <w:r>
          <w:rPr>
            <w:sz w:val="22"/>
            <w:szCs w:val="22"/>
          </w:rPr>
          <w:t>prevalence on marijuana law indicators</w:t>
        </w:r>
      </w:ins>
      <w:ins w:id="401" w:author="cwing@indiana.edu" w:date="2020-01-26T08:01:00Z">
        <w:r>
          <w:rPr>
            <w:sz w:val="22"/>
            <w:szCs w:val="22"/>
          </w:rPr>
          <w:t xml:space="preserve">. The bottom panel of </w:t>
        </w:r>
      </w:ins>
      <w:ins w:id="402" w:author="Hollingsworth, Alex" w:date="2020-02-06T12:19:00Z">
        <w:r w:rsidR="00683503">
          <w:rPr>
            <w:sz w:val="22"/>
            <w:szCs w:val="22"/>
          </w:rPr>
          <w:t>F</w:t>
        </w:r>
      </w:ins>
      <w:ins w:id="403" w:author="cwing@indiana.edu" w:date="2020-01-26T08:01:00Z">
        <w:del w:id="404" w:author="Hollingsworth, Alex" w:date="2020-02-06T12:19:00Z">
          <w:r w:rsidDel="00683503">
            <w:rPr>
              <w:sz w:val="22"/>
              <w:szCs w:val="22"/>
            </w:rPr>
            <w:delText>f</w:delText>
          </w:r>
        </w:del>
        <w:r>
          <w:rPr>
            <w:sz w:val="22"/>
            <w:szCs w:val="22"/>
          </w:rPr>
          <w:t xml:space="preserve">igure 1B </w:t>
        </w:r>
      </w:ins>
      <w:ins w:id="405" w:author="Hollingsworth, Alex" w:date="2020-02-06T12:19:00Z">
        <w:r w:rsidR="00683503">
          <w:rPr>
            <w:sz w:val="22"/>
            <w:szCs w:val="22"/>
          </w:rPr>
          <w:t xml:space="preserve">shows </w:t>
        </w:r>
      </w:ins>
      <w:ins w:id="406" w:author="cwing@indiana.edu" w:date="2020-01-26T08:01:00Z">
        <w:r>
          <w:rPr>
            <w:sz w:val="22"/>
            <w:szCs w:val="22"/>
          </w:rPr>
          <w:t>that</w:t>
        </w:r>
      </w:ins>
      <w:ins w:id="407" w:author="cwing@indiana.edu" w:date="2020-01-26T08:03:00Z">
        <w:r>
          <w:rPr>
            <w:sz w:val="22"/>
            <w:szCs w:val="22"/>
          </w:rPr>
          <w:t xml:space="preserve"> the average</w:t>
        </w:r>
      </w:ins>
      <w:ins w:id="408" w:author="cwing@indiana.edu" w:date="2020-01-26T08:01:00Z">
        <w:r>
          <w:rPr>
            <w:sz w:val="22"/>
            <w:szCs w:val="22"/>
          </w:rPr>
          <w:t xml:space="preserve"> e-cigarette use</w:t>
        </w:r>
      </w:ins>
      <w:ins w:id="409" w:author="cwing@indiana.edu" w:date="2020-01-26T08:04:00Z">
        <w:r>
          <w:rPr>
            <w:sz w:val="22"/>
            <w:szCs w:val="22"/>
          </w:rPr>
          <w:t xml:space="preserve"> rate is quantitatively similar across the three groups of states and none of the differences are statistically significant at conventional levels. </w:t>
        </w:r>
      </w:ins>
      <w:del w:id="410" w:author="cwing@indiana.edu" w:date="2020-01-26T08:01:00Z">
        <w:r w:rsidR="00FC2C37" w:rsidDel="005D5CD5">
          <w:rPr>
            <w:sz w:val="22"/>
            <w:szCs w:val="22"/>
          </w:rPr>
          <w:delText>use does not</w:delText>
        </w:r>
      </w:del>
      <w:del w:id="411" w:author="cwing@indiana.edu" w:date="2020-01-26T08:04:00Z">
        <w:r w:rsidR="00FC2C37" w:rsidDel="005D5CD5">
          <w:rPr>
            <w:sz w:val="22"/>
            <w:szCs w:val="22"/>
          </w:rPr>
          <w:delText xml:space="preserve"> significantly differ between recreational, medical, and prohibition states</w:delText>
        </w:r>
        <w:r w:rsidR="00ED4BB1" w:rsidDel="005D5CD5">
          <w:rPr>
            <w:sz w:val="22"/>
            <w:szCs w:val="22"/>
          </w:rPr>
          <w:delText>.</w:delText>
        </w:r>
      </w:del>
    </w:p>
    <w:p w14:paraId="08B6087B" w14:textId="4A700D9B" w:rsidR="00683503" w:rsidRDefault="00683503" w:rsidP="004260DA">
      <w:pPr>
        <w:jc w:val="both"/>
        <w:rPr>
          <w:ins w:id="412" w:author="Hollingsworth, Alex" w:date="2020-02-06T12:19:00Z"/>
          <w:sz w:val="22"/>
          <w:szCs w:val="22"/>
        </w:rPr>
      </w:pPr>
    </w:p>
    <w:p w14:paraId="47C6D29E" w14:textId="77777777" w:rsidR="00683503" w:rsidRDefault="00683503" w:rsidP="004260DA">
      <w:pPr>
        <w:jc w:val="both"/>
        <w:rPr>
          <w:ins w:id="413" w:author="Hollingsworth, Alex" w:date="2020-02-06T12:19:00Z"/>
          <w:sz w:val="22"/>
          <w:szCs w:val="22"/>
        </w:rPr>
      </w:pPr>
    </w:p>
    <w:p w14:paraId="11252816" w14:textId="64E54413" w:rsidR="00FC2C37" w:rsidDel="007937E3" w:rsidRDefault="00FC2C37" w:rsidP="004260DA">
      <w:pPr>
        <w:jc w:val="both"/>
        <w:rPr>
          <w:del w:id="414" w:author="cwing@indiana.edu" w:date="2020-01-26T09:01:00Z"/>
          <w:sz w:val="22"/>
          <w:szCs w:val="22"/>
        </w:rPr>
      </w:pPr>
    </w:p>
    <w:p w14:paraId="4A7170A2" w14:textId="77777777" w:rsidR="00ED4BB1" w:rsidDel="00EA0B54" w:rsidRDefault="00ED4BB1" w:rsidP="004260DA">
      <w:pPr>
        <w:jc w:val="both"/>
        <w:rPr>
          <w:del w:id="415" w:author="cwing@indiana.edu" w:date="2020-01-26T08:08:00Z"/>
          <w:sz w:val="22"/>
          <w:szCs w:val="22"/>
        </w:rPr>
      </w:pPr>
    </w:p>
    <w:p w14:paraId="7BAB1E14" w14:textId="3531EE62" w:rsidR="00ED4BB1" w:rsidDel="00EA0B54" w:rsidRDefault="00EA0B54" w:rsidP="004260DA">
      <w:pPr>
        <w:jc w:val="both"/>
        <w:rPr>
          <w:del w:id="416" w:author="cwing@indiana.edu" w:date="2020-01-26T08:08:00Z"/>
          <w:sz w:val="22"/>
          <w:szCs w:val="22"/>
        </w:rPr>
      </w:pPr>
      <w:ins w:id="417" w:author="cwing@indiana.edu" w:date="2020-01-26T08:06:00Z">
        <w:r>
          <w:rPr>
            <w:sz w:val="22"/>
            <w:szCs w:val="22"/>
          </w:rPr>
          <w:t xml:space="preserve">Figure </w:t>
        </w:r>
      </w:ins>
      <w:ins w:id="418" w:author="Hollingsworth, Alex" w:date="2020-02-06T12:20:00Z">
        <w:r w:rsidR="00BB5FE2">
          <w:rPr>
            <w:sz w:val="22"/>
            <w:szCs w:val="22"/>
          </w:rPr>
          <w:t>2</w:t>
        </w:r>
      </w:ins>
      <w:ins w:id="419" w:author="cwing@indiana.edu" w:date="2020-01-26T08:06:00Z">
        <w:del w:id="420" w:author="Hollingsworth, Alex" w:date="2020-02-06T12:20:00Z">
          <w:r w:rsidDel="00BB5FE2">
            <w:rPr>
              <w:sz w:val="22"/>
              <w:szCs w:val="22"/>
            </w:rPr>
            <w:delText>3</w:delText>
          </w:r>
        </w:del>
        <w:r>
          <w:rPr>
            <w:sz w:val="22"/>
            <w:szCs w:val="22"/>
          </w:rPr>
          <w:t xml:space="preserve"> shows a scatter plot </w:t>
        </w:r>
      </w:ins>
      <w:ins w:id="421" w:author="cwing@indiana.edu" w:date="2020-01-26T08:07:00Z">
        <w:r>
          <w:rPr>
            <w:sz w:val="22"/>
            <w:szCs w:val="22"/>
          </w:rPr>
          <w:t>of EVALI case rates against e-cigarette use rates. The graph suggests</w:t>
        </w:r>
      </w:ins>
      <w:ins w:id="422" w:author="cwing@indiana.edu" w:date="2020-01-26T08:06:00Z">
        <w:r>
          <w:rPr>
            <w:sz w:val="22"/>
            <w:szCs w:val="22"/>
          </w:rPr>
          <w:t xml:space="preserve"> no association between </w:t>
        </w:r>
        <w:r w:rsidRPr="00762C48">
          <w:rPr>
            <w:sz w:val="22"/>
            <w:szCs w:val="22"/>
          </w:rPr>
          <w:t xml:space="preserve">EVALI cases </w:t>
        </w:r>
        <w:r>
          <w:rPr>
            <w:sz w:val="22"/>
            <w:szCs w:val="22"/>
          </w:rPr>
          <w:t>rate</w:t>
        </w:r>
        <w:r w:rsidRPr="00762C48">
          <w:rPr>
            <w:sz w:val="22"/>
            <w:szCs w:val="22"/>
          </w:rPr>
          <w:t xml:space="preserve"> </w:t>
        </w:r>
        <w:r>
          <w:rPr>
            <w:sz w:val="22"/>
            <w:szCs w:val="22"/>
          </w:rPr>
          <w:t>and the prevalence of e-cigarette in each state</w:t>
        </w:r>
      </w:ins>
      <w:ins w:id="423" w:author="cwing@indiana.edu" w:date="2020-01-26T08:07:00Z">
        <w:r>
          <w:rPr>
            <w:sz w:val="22"/>
            <w:szCs w:val="22"/>
          </w:rPr>
          <w:t>, but it does show that EVA</w:t>
        </w:r>
      </w:ins>
      <w:ins w:id="424" w:author="cwing@indiana.edu" w:date="2020-01-26T08:08:00Z">
        <w:r>
          <w:rPr>
            <w:sz w:val="22"/>
            <w:szCs w:val="22"/>
          </w:rPr>
          <w:t xml:space="preserve">LI rates are lower in recreational marijuana states. </w:t>
        </w:r>
      </w:ins>
    </w:p>
    <w:p w14:paraId="002FAF40" w14:textId="11426591" w:rsidR="00524D73" w:rsidRDefault="00C43C92" w:rsidP="004260DA">
      <w:pPr>
        <w:jc w:val="both"/>
        <w:rPr>
          <w:sz w:val="22"/>
          <w:szCs w:val="22"/>
        </w:rPr>
      </w:pPr>
      <w:del w:id="425" w:author="cwing@indiana.edu" w:date="2020-01-26T08:04:00Z">
        <w:r w:rsidDel="005D5CD5">
          <w:rPr>
            <w:sz w:val="22"/>
            <w:szCs w:val="22"/>
          </w:rPr>
          <w:delText>In addition, e</w:delText>
        </w:r>
        <w:r w:rsidR="00ED4BB1" w:rsidDel="005D5CD5">
          <w:rPr>
            <w:sz w:val="22"/>
            <w:szCs w:val="22"/>
          </w:rPr>
          <w:delText>xhibit</w:delText>
        </w:r>
      </w:del>
      <w:del w:id="426" w:author="cwing@indiana.edu" w:date="2020-01-26T08:05:00Z">
        <w:r w:rsidR="00ED4BB1" w:rsidDel="005D5CD5">
          <w:rPr>
            <w:sz w:val="22"/>
            <w:szCs w:val="22"/>
          </w:rPr>
          <w:delText xml:space="preserve"> </w:delText>
        </w:r>
      </w:del>
      <w:del w:id="427" w:author="cwing@indiana.edu" w:date="2020-01-26T08:04:00Z">
        <w:r w:rsidR="00ED4BB1" w:rsidDel="005D5CD5">
          <w:rPr>
            <w:sz w:val="22"/>
            <w:szCs w:val="22"/>
          </w:rPr>
          <w:delText>2</w:delText>
        </w:r>
      </w:del>
      <w:del w:id="428" w:author="cwing@indiana.edu" w:date="2020-01-26T08:05:00Z">
        <w:r w:rsidR="00ED4BB1" w:rsidDel="005D5CD5">
          <w:rPr>
            <w:sz w:val="22"/>
            <w:szCs w:val="22"/>
          </w:rPr>
          <w:delText xml:space="preserve"> </w:delText>
        </w:r>
        <w:r w:rsidDel="005D5CD5">
          <w:rPr>
            <w:sz w:val="22"/>
            <w:szCs w:val="22"/>
          </w:rPr>
          <w:delText>indicates that there is no association between</w:delText>
        </w:r>
        <w:r w:rsidR="00ED4BB1" w:rsidDel="005D5CD5">
          <w:rPr>
            <w:sz w:val="22"/>
            <w:szCs w:val="22"/>
          </w:rPr>
          <w:delText xml:space="preserve"> </w:delText>
        </w:r>
        <w:r w:rsidR="00524D73" w:rsidRPr="00762C48" w:rsidDel="005D5CD5">
          <w:rPr>
            <w:sz w:val="22"/>
            <w:szCs w:val="22"/>
          </w:rPr>
          <w:delText xml:space="preserve">EVALI cases </w:delText>
        </w:r>
        <w:r w:rsidR="00ED4BB1" w:rsidDel="005D5CD5">
          <w:rPr>
            <w:sz w:val="22"/>
            <w:szCs w:val="22"/>
          </w:rPr>
          <w:delText>rate</w:delText>
        </w:r>
        <w:r w:rsidR="00524D73" w:rsidRPr="00762C48" w:rsidDel="005D5CD5">
          <w:rPr>
            <w:sz w:val="22"/>
            <w:szCs w:val="22"/>
          </w:rPr>
          <w:delText xml:space="preserve"> </w:delText>
        </w:r>
        <w:r w:rsidR="00524D73" w:rsidDel="005D5CD5">
          <w:rPr>
            <w:sz w:val="22"/>
            <w:szCs w:val="22"/>
          </w:rPr>
          <w:delText xml:space="preserve">and the prevalence of e-cigarette </w:delText>
        </w:r>
        <w:r w:rsidR="00ED4BB1" w:rsidDel="005D5CD5">
          <w:rPr>
            <w:sz w:val="22"/>
            <w:szCs w:val="22"/>
          </w:rPr>
          <w:delText>in each state</w:delText>
        </w:r>
        <w:r w:rsidR="00B546A9" w:rsidDel="005D5CD5">
          <w:rPr>
            <w:sz w:val="22"/>
            <w:szCs w:val="22"/>
          </w:rPr>
          <w:delText xml:space="preserve">. </w:delText>
        </w:r>
      </w:del>
      <w:r w:rsidR="00B546A9">
        <w:rPr>
          <w:sz w:val="22"/>
          <w:szCs w:val="22"/>
        </w:rPr>
        <w:t xml:space="preserve">We </w:t>
      </w:r>
      <w:r w:rsidR="00744FA2">
        <w:rPr>
          <w:sz w:val="22"/>
          <w:szCs w:val="22"/>
        </w:rPr>
        <w:t xml:space="preserve">also </w:t>
      </w:r>
      <w:r>
        <w:rPr>
          <w:sz w:val="22"/>
          <w:szCs w:val="22"/>
        </w:rPr>
        <w:t>used multivar</w:t>
      </w:r>
      <w:ins w:id="429" w:author="Alex Hollingsworth" w:date="2020-02-06T09:52:00Z">
        <w:r w:rsidR="00D056FC">
          <w:rPr>
            <w:sz w:val="22"/>
            <w:szCs w:val="22"/>
          </w:rPr>
          <w:t>iable</w:t>
        </w:r>
      </w:ins>
      <w:del w:id="430" w:author="Alex Hollingsworth" w:date="2020-02-06T09:52:00Z">
        <w:r w:rsidDel="00D056FC">
          <w:rPr>
            <w:sz w:val="22"/>
            <w:szCs w:val="22"/>
          </w:rPr>
          <w:delText>iate</w:delText>
        </w:r>
      </w:del>
      <w:r>
        <w:rPr>
          <w:sz w:val="22"/>
          <w:szCs w:val="22"/>
        </w:rPr>
        <w:t xml:space="preserve"> regression to estimate the association</w:t>
      </w:r>
      <w:r w:rsidR="00B546A9">
        <w:rPr>
          <w:sz w:val="22"/>
          <w:szCs w:val="22"/>
        </w:rPr>
        <w:t xml:space="preserve"> between the EVALI case rate </w:t>
      </w:r>
      <w:r>
        <w:rPr>
          <w:sz w:val="22"/>
          <w:szCs w:val="22"/>
        </w:rPr>
        <w:t>and marijuana laws after adjusting for the prevalence of e-cigarette use</w:t>
      </w:r>
      <w:r w:rsidR="00B546A9">
        <w:rPr>
          <w:sz w:val="22"/>
          <w:szCs w:val="22"/>
        </w:rPr>
        <w:t xml:space="preserve">. </w:t>
      </w:r>
      <w:r>
        <w:rPr>
          <w:sz w:val="22"/>
          <w:szCs w:val="22"/>
        </w:rPr>
        <w:t>The r</w:t>
      </w:r>
      <w:r w:rsidR="00B546A9">
        <w:rPr>
          <w:sz w:val="22"/>
          <w:szCs w:val="22"/>
        </w:rPr>
        <w:t>esults confirm our earlier findings</w:t>
      </w:r>
      <w:ins w:id="431" w:author="Hollingsworth, Alex" w:date="2020-02-06T12:54:00Z">
        <w:r w:rsidR="00835ECA">
          <w:rPr>
            <w:sz w:val="22"/>
            <w:szCs w:val="22"/>
          </w:rPr>
          <w:t xml:space="preserve">. </w:t>
        </w:r>
      </w:ins>
      <w:ins w:id="432" w:author="Microsoft Office User" w:date="2020-02-06T13:34:00Z">
        <w:r w:rsidR="00672C1A">
          <w:rPr>
            <w:sz w:val="22"/>
            <w:szCs w:val="22"/>
          </w:rPr>
          <w:t>The regressions imply that a</w:t>
        </w:r>
      </w:ins>
      <w:ins w:id="433" w:author="Hollingsworth, Alex" w:date="2020-02-06T12:54:00Z">
        <w:del w:id="434" w:author="Microsoft Office User" w:date="2020-02-06T13:34:00Z">
          <w:r w:rsidR="00835ECA" w:rsidDel="00672C1A">
            <w:rPr>
              <w:sz w:val="22"/>
              <w:szCs w:val="22"/>
            </w:rPr>
            <w:delText>A</w:delText>
          </w:r>
        </w:del>
      </w:ins>
      <w:del w:id="435" w:author="Hollingsworth, Alex" w:date="2020-02-06T12:54:00Z">
        <w:r w:rsidDel="00835ECA">
          <w:rPr>
            <w:sz w:val="22"/>
            <w:szCs w:val="22"/>
          </w:rPr>
          <w:delText>.</w:delText>
        </w:r>
        <w:r w:rsidR="00B546A9" w:rsidDel="00835ECA">
          <w:rPr>
            <w:sz w:val="22"/>
            <w:szCs w:val="22"/>
          </w:rPr>
          <w:delText xml:space="preserve"> </w:delText>
        </w:r>
        <w:r w:rsidDel="00835ECA">
          <w:rPr>
            <w:sz w:val="22"/>
            <w:szCs w:val="22"/>
          </w:rPr>
          <w:delText>A</w:delText>
        </w:r>
      </w:del>
      <w:r>
        <w:rPr>
          <w:sz w:val="22"/>
          <w:szCs w:val="22"/>
        </w:rPr>
        <w:t xml:space="preserve">verage EVALI case rates </w:t>
      </w:r>
      <w:r w:rsidR="007B56F2">
        <w:rPr>
          <w:sz w:val="22"/>
          <w:szCs w:val="22"/>
        </w:rPr>
        <w:t>are</w:t>
      </w:r>
      <w:r>
        <w:rPr>
          <w:sz w:val="22"/>
          <w:szCs w:val="22"/>
        </w:rPr>
        <w:t xml:space="preserve"> 7.</w:t>
      </w:r>
      <w:ins w:id="436" w:author="Hollingsworth, Alex" w:date="2020-02-06T12:21:00Z">
        <w:r w:rsidR="00BB5FE2">
          <w:rPr>
            <w:sz w:val="22"/>
            <w:szCs w:val="22"/>
          </w:rPr>
          <w:t>2</w:t>
        </w:r>
      </w:ins>
      <w:del w:id="437" w:author="Hollingsworth, Alex" w:date="2020-02-06T12:21:00Z">
        <w:r w:rsidDel="00BB5FE2">
          <w:rPr>
            <w:sz w:val="22"/>
            <w:szCs w:val="22"/>
          </w:rPr>
          <w:delText>5</w:delText>
        </w:r>
      </w:del>
      <w:r>
        <w:rPr>
          <w:sz w:val="22"/>
          <w:szCs w:val="22"/>
        </w:rPr>
        <w:t xml:space="preserve"> cases/million </w:t>
      </w:r>
      <w:r w:rsidR="007B56F2">
        <w:rPr>
          <w:sz w:val="22"/>
          <w:szCs w:val="22"/>
        </w:rPr>
        <w:t xml:space="preserve">lower </w:t>
      </w:r>
      <w:r>
        <w:rPr>
          <w:sz w:val="22"/>
          <w:szCs w:val="22"/>
        </w:rPr>
        <w:t>in recreational marijuana states (p</w:t>
      </w:r>
      <w:r w:rsidR="002C6ED7">
        <w:rPr>
          <w:sz w:val="22"/>
          <w:szCs w:val="22"/>
        </w:rPr>
        <w:t xml:space="preserve"> </w:t>
      </w:r>
      <w:ins w:id="438" w:author="Hollingsworth, Alex" w:date="2020-02-06T12:21:00Z">
        <w:r w:rsidR="00BB5FE2">
          <w:rPr>
            <w:sz w:val="22"/>
            <w:szCs w:val="22"/>
          </w:rPr>
          <w:t xml:space="preserve">= </w:t>
        </w:r>
      </w:ins>
      <w:del w:id="439" w:author="Hollingsworth, Alex" w:date="2020-02-06T12:21:00Z">
        <w:r w:rsidDel="00BB5FE2">
          <w:rPr>
            <w:sz w:val="22"/>
            <w:szCs w:val="22"/>
          </w:rPr>
          <w:delText xml:space="preserve">&lt; </w:delText>
        </w:r>
      </w:del>
      <w:r>
        <w:rPr>
          <w:sz w:val="22"/>
          <w:szCs w:val="22"/>
        </w:rPr>
        <w:t>.00</w:t>
      </w:r>
      <w:ins w:id="440" w:author="Hollingsworth, Alex" w:date="2020-02-06T12:21:00Z">
        <w:r w:rsidR="00BB5FE2">
          <w:rPr>
            <w:sz w:val="22"/>
            <w:szCs w:val="22"/>
          </w:rPr>
          <w:t>3; 95%</w:t>
        </w:r>
      </w:ins>
      <w:ins w:id="441" w:author="Hollingsworth, Alex" w:date="2020-02-06T12:22:00Z">
        <w:r w:rsidR="00BB5FE2">
          <w:rPr>
            <w:sz w:val="22"/>
            <w:szCs w:val="22"/>
          </w:rPr>
          <w:t xml:space="preserve"> CI:</w:t>
        </w:r>
      </w:ins>
      <w:ins w:id="442" w:author="Hollingsworth, Alex" w:date="2020-02-06T12:21:00Z">
        <w:r w:rsidR="00BB5FE2">
          <w:rPr>
            <w:sz w:val="22"/>
            <w:szCs w:val="22"/>
          </w:rPr>
          <w:t xml:space="preserve"> </w:t>
        </w:r>
      </w:ins>
      <w:ins w:id="443" w:author="Hollingsworth, Alex" w:date="2020-02-06T12:22:00Z">
        <w:r w:rsidR="00BB5FE2" w:rsidRPr="00BB5FE2">
          <w:rPr>
            <w:sz w:val="22"/>
            <w:szCs w:val="22"/>
            <w:rPrChange w:id="444" w:author="Hollingsworth, Alex" w:date="2020-02-06T12:22:00Z">
              <w:rPr>
                <w:rFonts w:ascii="Roboto" w:eastAsia="Roboto" w:hAnsi="Roboto" w:cs="Roboto"/>
                <w:color w:val="111111"/>
              </w:rPr>
            </w:rPrChange>
          </w:rPr>
          <w:t>-11.8 to -2.6</w:t>
        </w:r>
      </w:ins>
      <w:del w:id="445" w:author="Hollingsworth, Alex" w:date="2020-02-06T12:21:00Z">
        <w:r w:rsidDel="00BB5FE2">
          <w:rPr>
            <w:sz w:val="22"/>
            <w:szCs w:val="22"/>
          </w:rPr>
          <w:delText>1</w:delText>
        </w:r>
      </w:del>
      <w:r>
        <w:rPr>
          <w:sz w:val="22"/>
          <w:szCs w:val="22"/>
        </w:rPr>
        <w:t>)</w:t>
      </w:r>
      <w:ins w:id="446" w:author="Hollingsworth, Alex" w:date="2020-02-06T12:22:00Z">
        <w:r w:rsidR="00BB5FE2">
          <w:rPr>
            <w:sz w:val="22"/>
            <w:szCs w:val="22"/>
          </w:rPr>
          <w:t xml:space="preserve"> than in prohibition states</w:t>
        </w:r>
      </w:ins>
      <w:r>
        <w:rPr>
          <w:sz w:val="22"/>
          <w:szCs w:val="22"/>
        </w:rPr>
        <w:t xml:space="preserve">. There is no significant </w:t>
      </w:r>
      <w:del w:id="447" w:author="Hollingsworth, Alex" w:date="2020-02-06T12:22:00Z">
        <w:r w:rsidDel="00BB5FE2">
          <w:rPr>
            <w:sz w:val="22"/>
            <w:szCs w:val="22"/>
          </w:rPr>
          <w:delText xml:space="preserve">relationship </w:delText>
        </w:r>
      </w:del>
      <w:ins w:id="448" w:author="Hollingsworth, Alex" w:date="2020-02-06T12:23:00Z">
        <w:r w:rsidR="00BB5FE2">
          <w:rPr>
            <w:sz w:val="22"/>
            <w:szCs w:val="22"/>
          </w:rPr>
          <w:t>difference</w:t>
        </w:r>
      </w:ins>
      <w:ins w:id="449" w:author="Hollingsworth, Alex" w:date="2020-02-06T12:22:00Z">
        <w:r w:rsidR="00BB5FE2">
          <w:rPr>
            <w:sz w:val="22"/>
            <w:szCs w:val="22"/>
          </w:rPr>
          <w:t xml:space="preserve"> </w:t>
        </w:r>
      </w:ins>
      <w:r>
        <w:rPr>
          <w:sz w:val="22"/>
          <w:szCs w:val="22"/>
        </w:rPr>
        <w:t xml:space="preserve">between EVALI </w:t>
      </w:r>
      <w:ins w:id="450" w:author="Hollingsworth, Alex" w:date="2020-02-06T12:23:00Z">
        <w:r w:rsidR="00BB5FE2">
          <w:rPr>
            <w:sz w:val="22"/>
            <w:szCs w:val="22"/>
          </w:rPr>
          <w:t xml:space="preserve">case rates in prohibition </w:t>
        </w:r>
      </w:ins>
      <w:r>
        <w:rPr>
          <w:sz w:val="22"/>
          <w:szCs w:val="22"/>
        </w:rPr>
        <w:t xml:space="preserve">and medical marijuana </w:t>
      </w:r>
      <w:ins w:id="451" w:author="Hollingsworth, Alex" w:date="2020-02-06T12:23:00Z">
        <w:r w:rsidR="00BB5FE2">
          <w:rPr>
            <w:sz w:val="22"/>
            <w:szCs w:val="22"/>
          </w:rPr>
          <w:t xml:space="preserve">states </w:t>
        </w:r>
      </w:ins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coef</w:t>
      </w:r>
      <w:proofErr w:type="spellEnd"/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Pr="00ED4BB1">
        <w:rPr>
          <w:sz w:val="22"/>
          <w:szCs w:val="22"/>
        </w:rPr>
        <w:t>0.</w:t>
      </w:r>
      <w:r>
        <w:rPr>
          <w:sz w:val="22"/>
          <w:szCs w:val="22"/>
        </w:rPr>
        <w:t>3</w:t>
      </w:r>
      <w:ins w:id="452" w:author="Hollingsworth, Alex" w:date="2020-02-06T12:23:00Z">
        <w:r w:rsidR="00BB5FE2">
          <w:rPr>
            <w:sz w:val="22"/>
            <w:szCs w:val="22"/>
          </w:rPr>
          <w:t>;</w:t>
        </w:r>
      </w:ins>
      <w:del w:id="453" w:author="Hollingsworth, Alex" w:date="2020-02-06T12:23:00Z">
        <w:r w:rsidDel="00BB5FE2">
          <w:rPr>
            <w:sz w:val="22"/>
            <w:szCs w:val="22"/>
          </w:rPr>
          <w:delText>,</w:delText>
        </w:r>
      </w:del>
      <w:r>
        <w:rPr>
          <w:sz w:val="22"/>
          <w:szCs w:val="22"/>
        </w:rPr>
        <w:t xml:space="preserve"> p</w:t>
      </w:r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>
        <w:rPr>
          <w:sz w:val="22"/>
          <w:szCs w:val="22"/>
        </w:rPr>
        <w:t>.9</w:t>
      </w:r>
      <w:ins w:id="454" w:author="Hollingsworth, Alex" w:date="2020-02-06T12:23:00Z">
        <w:r w:rsidR="00BB5FE2">
          <w:rPr>
            <w:sz w:val="22"/>
            <w:szCs w:val="22"/>
          </w:rPr>
          <w:t>3</w:t>
        </w:r>
      </w:ins>
      <w:ins w:id="455" w:author="Hollingsworth, Alex" w:date="2020-02-06T12:24:00Z">
        <w:r w:rsidR="00BB5FE2">
          <w:rPr>
            <w:sz w:val="22"/>
            <w:szCs w:val="22"/>
          </w:rPr>
          <w:t>;</w:t>
        </w:r>
      </w:ins>
      <w:ins w:id="456" w:author="Hollingsworth, Alex" w:date="2020-02-06T12:23:00Z">
        <w:r w:rsidR="00BB5FE2">
          <w:rPr>
            <w:sz w:val="22"/>
            <w:szCs w:val="22"/>
          </w:rPr>
          <w:t xml:space="preserve"> 95% CI: </w:t>
        </w:r>
        <w:r w:rsidR="00BB5FE2" w:rsidRPr="00BB5FE2">
          <w:rPr>
            <w:sz w:val="22"/>
            <w:szCs w:val="22"/>
            <w:rPrChange w:id="457" w:author="Hollingsworth, Alex" w:date="2020-02-06T12:24:00Z">
              <w:rPr>
                <w:rFonts w:ascii="Roboto" w:eastAsia="Roboto" w:hAnsi="Roboto" w:cs="Roboto"/>
                <w:color w:val="111111"/>
              </w:rPr>
            </w:rPrChange>
          </w:rPr>
          <w:t>-5.3 to 5.</w:t>
        </w:r>
      </w:ins>
      <w:ins w:id="458" w:author="Hollingsworth, Alex" w:date="2020-02-06T12:24:00Z">
        <w:r w:rsidR="00BB5FE2" w:rsidRPr="00BB5FE2">
          <w:rPr>
            <w:sz w:val="22"/>
            <w:szCs w:val="22"/>
            <w:rPrChange w:id="459" w:author="Hollingsworth, Alex" w:date="2020-02-06T12:24:00Z">
              <w:rPr>
                <w:rFonts w:ascii="Roboto" w:eastAsia="Roboto" w:hAnsi="Roboto" w:cs="Roboto"/>
                <w:color w:val="111111"/>
              </w:rPr>
            </w:rPrChange>
          </w:rPr>
          <w:t>8</w:t>
        </w:r>
      </w:ins>
      <w:del w:id="460" w:author="Hollingsworth, Alex" w:date="2020-02-06T12:23:00Z">
        <w:r w:rsidDel="00BB5FE2">
          <w:rPr>
            <w:sz w:val="22"/>
            <w:szCs w:val="22"/>
          </w:rPr>
          <w:delText>2</w:delText>
        </w:r>
      </w:del>
      <w:r>
        <w:rPr>
          <w:sz w:val="22"/>
          <w:szCs w:val="22"/>
        </w:rPr>
        <w:t>)</w:t>
      </w:r>
      <w:ins w:id="461" w:author="Hollingsworth, Alex" w:date="2020-02-06T12:24:00Z">
        <w:r w:rsidR="00BB5FE2">
          <w:rPr>
            <w:sz w:val="22"/>
            <w:szCs w:val="22"/>
          </w:rPr>
          <w:t xml:space="preserve">. There is no significant relationship between </w:t>
        </w:r>
      </w:ins>
      <w:del w:id="462" w:author="Hollingsworth, Alex" w:date="2020-02-06T12:24:00Z">
        <w:r w:rsidR="009F033B" w:rsidDel="00BB5FE2">
          <w:rPr>
            <w:sz w:val="22"/>
            <w:szCs w:val="22"/>
          </w:rPr>
          <w:delText xml:space="preserve"> </w:delText>
        </w:r>
      </w:del>
      <w:ins w:id="463" w:author="Hollingsworth, Alex" w:date="2020-02-06T12:24:00Z">
        <w:r w:rsidR="00BB5FE2">
          <w:rPr>
            <w:sz w:val="22"/>
            <w:szCs w:val="22"/>
          </w:rPr>
          <w:t>the prevalence of</w:t>
        </w:r>
      </w:ins>
      <w:del w:id="464" w:author="Hollingsworth, Alex" w:date="2020-02-06T12:24:00Z">
        <w:r w:rsidR="009F033B" w:rsidDel="00BB5FE2">
          <w:rPr>
            <w:sz w:val="22"/>
            <w:szCs w:val="22"/>
          </w:rPr>
          <w:delText>or</w:delText>
        </w:r>
      </w:del>
      <w:r w:rsidR="009F033B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 xml:space="preserve">e-cigarette use </w:t>
      </w:r>
      <w:ins w:id="465" w:author="Hollingsworth, Alex" w:date="2020-02-06T12:24:00Z">
        <w:r w:rsidR="00BB5FE2">
          <w:rPr>
            <w:sz w:val="22"/>
            <w:szCs w:val="22"/>
          </w:rPr>
          <w:t xml:space="preserve">and EVALI case rates </w:t>
        </w:r>
      </w:ins>
      <w:r w:rsidR="00B546A9">
        <w:rPr>
          <w:sz w:val="22"/>
          <w:szCs w:val="22"/>
        </w:rPr>
        <w:t>(</w:t>
      </w:r>
      <w:proofErr w:type="spellStart"/>
      <w:r w:rsidR="00B546A9">
        <w:rPr>
          <w:sz w:val="22"/>
          <w:szCs w:val="22"/>
        </w:rPr>
        <w:t>coef</w:t>
      </w:r>
      <w:proofErr w:type="spellEnd"/>
      <w:r w:rsidR="00744FA2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="00B546A9" w:rsidRPr="00B546A9">
        <w:rPr>
          <w:sz w:val="22"/>
          <w:szCs w:val="22"/>
        </w:rPr>
        <w:t>-1.</w:t>
      </w:r>
      <w:r w:rsidR="00B546A9">
        <w:rPr>
          <w:sz w:val="22"/>
          <w:szCs w:val="22"/>
        </w:rPr>
        <w:t>3</w:t>
      </w:r>
      <w:ins w:id="466" w:author="Hollingsworth, Alex" w:date="2020-02-06T12:24:00Z">
        <w:r w:rsidR="00BB5FE2">
          <w:rPr>
            <w:sz w:val="22"/>
            <w:szCs w:val="22"/>
          </w:rPr>
          <w:t>;</w:t>
        </w:r>
      </w:ins>
      <w:del w:id="467" w:author="Hollingsworth, Alex" w:date="2020-02-06T12:24:00Z">
        <w:r w:rsidR="00B546A9" w:rsidDel="00BB5FE2">
          <w:rPr>
            <w:sz w:val="22"/>
            <w:szCs w:val="22"/>
          </w:rPr>
          <w:delText>,</w:delText>
        </w:r>
      </w:del>
      <w:r w:rsidR="00ED4BB1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p</w:t>
      </w:r>
      <w:r w:rsidR="00744FA2">
        <w:rPr>
          <w:sz w:val="22"/>
          <w:szCs w:val="22"/>
        </w:rPr>
        <w:t xml:space="preserve"> </w:t>
      </w:r>
      <w:r w:rsidR="00B546A9">
        <w:rPr>
          <w:sz w:val="22"/>
          <w:szCs w:val="22"/>
        </w:rPr>
        <w:t>=</w:t>
      </w:r>
      <w:r w:rsidR="00744FA2">
        <w:rPr>
          <w:sz w:val="22"/>
          <w:szCs w:val="22"/>
        </w:rPr>
        <w:t xml:space="preserve"> </w:t>
      </w:r>
      <w:r w:rsidR="00ED4BB1">
        <w:rPr>
          <w:sz w:val="22"/>
          <w:szCs w:val="22"/>
        </w:rPr>
        <w:t>.20</w:t>
      </w:r>
      <w:ins w:id="468" w:author="Hollingsworth, Alex" w:date="2020-02-06T12:24:00Z">
        <w:r w:rsidR="00BB5FE2">
          <w:rPr>
            <w:sz w:val="22"/>
            <w:szCs w:val="22"/>
          </w:rPr>
          <w:t xml:space="preserve">; 95% CI: </w:t>
        </w:r>
        <w:r w:rsidR="00BB5FE2" w:rsidRPr="007947F7">
          <w:rPr>
            <w:sz w:val="22"/>
            <w:szCs w:val="22"/>
          </w:rPr>
          <w:t>-</w:t>
        </w:r>
      </w:ins>
      <w:ins w:id="469" w:author="Hollingsworth, Alex" w:date="2020-02-06T12:25:00Z">
        <w:r w:rsidR="00BB5FE2">
          <w:rPr>
            <w:sz w:val="22"/>
            <w:szCs w:val="22"/>
          </w:rPr>
          <w:t>3</w:t>
        </w:r>
      </w:ins>
      <w:ins w:id="470" w:author="Hollingsworth, Alex" w:date="2020-02-06T12:24:00Z">
        <w:r w:rsidR="00BB5FE2" w:rsidRPr="007947F7">
          <w:rPr>
            <w:sz w:val="22"/>
            <w:szCs w:val="22"/>
          </w:rPr>
          <w:t xml:space="preserve">.3 to </w:t>
        </w:r>
      </w:ins>
      <w:ins w:id="471" w:author="Hollingsworth, Alex" w:date="2020-02-06T12:25:00Z">
        <w:r w:rsidR="00BB5FE2">
          <w:rPr>
            <w:sz w:val="22"/>
            <w:szCs w:val="22"/>
          </w:rPr>
          <w:t>0</w:t>
        </w:r>
      </w:ins>
      <w:ins w:id="472" w:author="Hollingsworth, Alex" w:date="2020-02-06T12:24:00Z">
        <w:r w:rsidR="00BB5FE2" w:rsidRPr="007947F7">
          <w:rPr>
            <w:sz w:val="22"/>
            <w:szCs w:val="22"/>
          </w:rPr>
          <w:t>.</w:t>
        </w:r>
      </w:ins>
      <w:ins w:id="473" w:author="Hollingsworth, Alex" w:date="2020-02-06T12:25:00Z">
        <w:r w:rsidR="00BB5FE2">
          <w:rPr>
            <w:sz w:val="22"/>
            <w:szCs w:val="22"/>
          </w:rPr>
          <w:t>7</w:t>
        </w:r>
      </w:ins>
      <w:ins w:id="474" w:author="Hollingsworth, Alex" w:date="2020-02-06T12:24:00Z">
        <w:r w:rsidR="00BB5FE2">
          <w:rPr>
            <w:sz w:val="22"/>
            <w:szCs w:val="22"/>
          </w:rPr>
          <w:t>)</w:t>
        </w:r>
      </w:ins>
      <w:del w:id="475" w:author="Hollingsworth, Alex" w:date="2020-02-06T12:25:00Z">
        <w:r w:rsidR="00ED4BB1" w:rsidDel="00BB5FE2">
          <w:rPr>
            <w:sz w:val="22"/>
            <w:szCs w:val="22"/>
          </w:rPr>
          <w:delText>)</w:delText>
        </w:r>
      </w:del>
      <w:r w:rsidR="009F033B">
        <w:rPr>
          <w:sz w:val="22"/>
          <w:szCs w:val="22"/>
        </w:rPr>
        <w:t>.</w:t>
      </w:r>
      <w:r w:rsidR="00ED4BB1">
        <w:rPr>
          <w:sz w:val="22"/>
          <w:szCs w:val="22"/>
        </w:rPr>
        <w:t xml:space="preserve"> </w:t>
      </w:r>
    </w:p>
    <w:p w14:paraId="3983D13F" w14:textId="666F1A5D" w:rsidR="00F92901" w:rsidRDefault="00F92901">
      <w:pPr>
        <w:rPr>
          <w:ins w:id="476" w:author="Alex Hollingsworth" w:date="2020-02-06T09:53:00Z"/>
          <w:sz w:val="22"/>
          <w:szCs w:val="22"/>
        </w:rPr>
      </w:pPr>
    </w:p>
    <w:p w14:paraId="4F535D31" w14:textId="15398A75" w:rsidR="00D056FC" w:rsidDel="00BB5FE2" w:rsidRDefault="00D056FC">
      <w:pPr>
        <w:rPr>
          <w:ins w:id="477" w:author="Alex Hollingsworth" w:date="2020-02-06T08:53:00Z"/>
          <w:del w:id="478" w:author="Hollingsworth, Alex" w:date="2020-02-06T12:25:00Z"/>
          <w:sz w:val="22"/>
          <w:szCs w:val="22"/>
        </w:rPr>
      </w:pPr>
      <w:ins w:id="479" w:author="Alex Hollingsworth" w:date="2020-02-06T09:53:00Z">
        <w:del w:id="480" w:author="Hollingsworth, Alex" w:date="2020-02-06T12:25:00Z">
          <w:r w:rsidDel="00BB5FE2">
            <w:rPr>
              <w:sz w:val="22"/>
              <w:szCs w:val="22"/>
            </w:rPr>
            <w:delText xml:space="preserve">Add s.e. p-values and Cis for each thing mentioned. </w:delText>
          </w:r>
        </w:del>
      </w:ins>
    </w:p>
    <w:p w14:paraId="72097361" w14:textId="0FE7B65D" w:rsidR="00B87AB6" w:rsidRPr="00762C48" w:rsidDel="00BB5FE2" w:rsidRDefault="00B87AB6">
      <w:pPr>
        <w:rPr>
          <w:del w:id="481" w:author="Hollingsworth, Alex" w:date="2020-02-06T12:25:00Z"/>
          <w:sz w:val="22"/>
          <w:szCs w:val="22"/>
        </w:rPr>
      </w:pPr>
      <w:ins w:id="482" w:author="Alex Hollingsworth" w:date="2020-02-06T08:53:00Z">
        <w:del w:id="483" w:author="Hollingsworth, Alex" w:date="2020-02-06T12:25:00Z">
          <w:r w:rsidDel="00BB5FE2">
            <w:rPr>
              <w:sz w:val="22"/>
              <w:szCs w:val="22"/>
            </w:rPr>
            <w:delText xml:space="preserve">Mention confounding. No missing data. </w:delText>
          </w:r>
        </w:del>
      </w:ins>
    </w:p>
    <w:p w14:paraId="199E7FBF" w14:textId="7D5B9B00" w:rsidR="0092113E" w:rsidRPr="00762C48" w:rsidRDefault="0092113E">
      <w:pPr>
        <w:rPr>
          <w:b/>
          <w:sz w:val="22"/>
          <w:szCs w:val="22"/>
        </w:rPr>
      </w:pPr>
      <w:r w:rsidRPr="00762C48">
        <w:rPr>
          <w:b/>
          <w:sz w:val="22"/>
          <w:szCs w:val="22"/>
        </w:rPr>
        <w:t>Discussion</w:t>
      </w:r>
    </w:p>
    <w:p w14:paraId="3E56587E" w14:textId="77777777" w:rsidR="0092113E" w:rsidRPr="00762C48" w:rsidRDefault="0092113E">
      <w:pPr>
        <w:rPr>
          <w:sz w:val="22"/>
          <w:szCs w:val="22"/>
        </w:rPr>
      </w:pPr>
    </w:p>
    <w:p w14:paraId="792A41FC" w14:textId="2FB117AF" w:rsidR="00835ECA" w:rsidRDefault="00E17389" w:rsidP="00F66FFE">
      <w:pPr>
        <w:jc w:val="both"/>
        <w:rPr>
          <w:ins w:id="484" w:author="Hollingsworth, Alex" w:date="2020-02-06T12:55:00Z"/>
          <w:sz w:val="22"/>
          <w:szCs w:val="22"/>
        </w:rPr>
      </w:pPr>
      <w:r w:rsidRPr="00762C48">
        <w:rPr>
          <w:sz w:val="22"/>
          <w:szCs w:val="22"/>
        </w:rPr>
        <w:t>Th</w:t>
      </w:r>
      <w:r w:rsidR="00ED7EEA" w:rsidRPr="00762C48">
        <w:rPr>
          <w:sz w:val="22"/>
          <w:szCs w:val="22"/>
        </w:rPr>
        <w:t>e</w:t>
      </w:r>
      <w:r w:rsidRPr="00762C48">
        <w:rPr>
          <w:sz w:val="22"/>
          <w:szCs w:val="22"/>
        </w:rPr>
        <w:t xml:space="preserve"> </w:t>
      </w:r>
      <w:r w:rsidR="009F033B">
        <w:rPr>
          <w:sz w:val="22"/>
          <w:szCs w:val="22"/>
        </w:rPr>
        <w:t>data suggest</w:t>
      </w:r>
      <w:del w:id="485" w:author="Hollingsworth, Alex" w:date="2020-02-06T20:55:00Z">
        <w:r w:rsidR="009F033B" w:rsidDel="00A86569">
          <w:rPr>
            <w:sz w:val="22"/>
            <w:szCs w:val="22"/>
          </w:rPr>
          <w:delText>s</w:delText>
        </w:r>
      </w:del>
      <w:r w:rsidR="00F92901" w:rsidRPr="00762C48">
        <w:rPr>
          <w:sz w:val="22"/>
          <w:szCs w:val="22"/>
        </w:rPr>
        <w:t xml:space="preserve"> EVALI cases are concentrated in states where consumers </w:t>
      </w:r>
      <w:r w:rsidRPr="00762C48">
        <w:rPr>
          <w:sz w:val="22"/>
          <w:szCs w:val="22"/>
        </w:rPr>
        <w:t>do</w:t>
      </w:r>
      <w:r w:rsidR="00A55C50" w:rsidRPr="00762C48">
        <w:rPr>
          <w:sz w:val="22"/>
          <w:szCs w:val="22"/>
        </w:rPr>
        <w:t xml:space="preserve"> not</w:t>
      </w:r>
      <w:r w:rsidR="00F92901" w:rsidRPr="00762C48">
        <w:rPr>
          <w:sz w:val="22"/>
          <w:szCs w:val="22"/>
        </w:rPr>
        <w:t xml:space="preserve"> have </w:t>
      </w:r>
      <w:r w:rsidRPr="00762C48">
        <w:rPr>
          <w:sz w:val="22"/>
          <w:szCs w:val="22"/>
        </w:rPr>
        <w:t xml:space="preserve">legal </w:t>
      </w:r>
      <w:r w:rsidR="00F92901" w:rsidRPr="00762C48">
        <w:rPr>
          <w:sz w:val="22"/>
          <w:szCs w:val="22"/>
        </w:rPr>
        <w:t xml:space="preserve">access to recreational marijuana dispensaries. </w:t>
      </w:r>
      <w:ins w:id="486" w:author="cwing@indiana.edu" w:date="2020-01-26T08:09:00Z">
        <w:r w:rsidR="00EA0B54">
          <w:rPr>
            <w:sz w:val="22"/>
            <w:szCs w:val="22"/>
          </w:rPr>
          <w:t xml:space="preserve">This relationship </w:t>
        </w:r>
        <w:del w:id="487" w:author="Microsoft Office User" w:date="2020-02-06T13:35:00Z">
          <w:r w:rsidR="00EA0B54" w:rsidDel="00672C1A">
            <w:rPr>
              <w:sz w:val="22"/>
              <w:szCs w:val="22"/>
            </w:rPr>
            <w:delText>does not appear to be</w:delText>
          </w:r>
        </w:del>
      </w:ins>
      <w:ins w:id="488" w:author="Microsoft Office User" w:date="2020-02-06T13:35:00Z">
        <w:r w:rsidR="00672C1A">
          <w:rPr>
            <w:sz w:val="22"/>
            <w:szCs w:val="22"/>
          </w:rPr>
          <w:t>is not</w:t>
        </w:r>
      </w:ins>
      <w:ins w:id="489" w:author="cwing@indiana.edu" w:date="2020-01-26T08:09:00Z">
        <w:r w:rsidR="00EA0B54">
          <w:rPr>
            <w:sz w:val="22"/>
            <w:szCs w:val="22"/>
          </w:rPr>
          <w:t xml:space="preserve"> </w:t>
        </w:r>
      </w:ins>
      <w:ins w:id="490" w:author="Microsoft Office User" w:date="2020-02-06T13:35:00Z">
        <w:r w:rsidR="00672C1A">
          <w:rPr>
            <w:sz w:val="22"/>
            <w:szCs w:val="22"/>
          </w:rPr>
          <w:t>dri</w:t>
        </w:r>
      </w:ins>
      <w:ins w:id="491" w:author="Microsoft Office User" w:date="2020-02-06T13:36:00Z">
        <w:r w:rsidR="00672C1A">
          <w:rPr>
            <w:sz w:val="22"/>
            <w:szCs w:val="22"/>
          </w:rPr>
          <w:t xml:space="preserve">ven </w:t>
        </w:r>
      </w:ins>
      <w:ins w:id="492" w:author="cwing@indiana.edu" w:date="2020-01-26T08:09:00Z">
        <w:del w:id="493" w:author="Microsoft Office User" w:date="2020-02-06T13:36:00Z">
          <w:r w:rsidR="00EA0B54" w:rsidDel="00672C1A">
            <w:rPr>
              <w:sz w:val="22"/>
              <w:szCs w:val="22"/>
            </w:rPr>
            <w:delText xml:space="preserve">explained </w:delText>
          </w:r>
        </w:del>
        <w:r w:rsidR="00EA0B54">
          <w:rPr>
            <w:sz w:val="22"/>
            <w:szCs w:val="22"/>
          </w:rPr>
          <w:t xml:space="preserve">by </w:t>
        </w:r>
        <w:del w:id="494" w:author="Hollingsworth, Alex" w:date="2020-02-06T12:27:00Z">
          <w:r w:rsidR="00EA0B54" w:rsidDel="00340F13">
            <w:rPr>
              <w:sz w:val="22"/>
              <w:szCs w:val="22"/>
            </w:rPr>
            <w:delText>state level</w:delText>
          </w:r>
        </w:del>
      </w:ins>
      <w:ins w:id="495" w:author="Hollingsworth, Alex" w:date="2020-02-06T12:27:00Z">
        <w:r w:rsidR="00340F13">
          <w:rPr>
            <w:sz w:val="22"/>
            <w:szCs w:val="22"/>
          </w:rPr>
          <w:t>state-level</w:t>
        </w:r>
      </w:ins>
      <w:ins w:id="496" w:author="cwing@indiana.edu" w:date="2020-01-26T08:09:00Z">
        <w:r w:rsidR="00EA0B54">
          <w:rPr>
            <w:sz w:val="22"/>
            <w:szCs w:val="22"/>
          </w:rPr>
          <w:t xml:space="preserve"> differences in e-cigarette use</w:t>
        </w:r>
      </w:ins>
      <w:ins w:id="497" w:author="cwing@indiana.edu" w:date="2020-01-26T08:45:00Z">
        <w:r w:rsidR="002E7FFB">
          <w:rPr>
            <w:sz w:val="22"/>
            <w:szCs w:val="22"/>
          </w:rPr>
          <w:t xml:space="preserve">, and </w:t>
        </w:r>
      </w:ins>
      <w:ins w:id="498" w:author="cwing@indiana.edu" w:date="2020-01-26T08:46:00Z">
        <w:r w:rsidR="002E7FFB">
          <w:rPr>
            <w:sz w:val="22"/>
            <w:szCs w:val="22"/>
          </w:rPr>
          <w:t xml:space="preserve">EVALI case rates are not strongly correlated with </w:t>
        </w:r>
        <w:del w:id="499" w:author="Hollingsworth, Alex" w:date="2020-02-06T12:27:00Z">
          <w:r w:rsidR="002E7FFB" w:rsidDel="00340F13">
            <w:rPr>
              <w:sz w:val="22"/>
              <w:szCs w:val="22"/>
            </w:rPr>
            <w:delText>state level</w:delText>
          </w:r>
        </w:del>
      </w:ins>
      <w:ins w:id="500" w:author="Hollingsworth, Alex" w:date="2020-02-06T12:27:00Z">
        <w:r w:rsidR="00340F13">
          <w:rPr>
            <w:sz w:val="22"/>
            <w:szCs w:val="22"/>
          </w:rPr>
          <w:t>state-level</w:t>
        </w:r>
      </w:ins>
      <w:ins w:id="501" w:author="cwing@indiana.edu" w:date="2020-01-26T08:46:00Z">
        <w:r w:rsidR="002E7FFB">
          <w:rPr>
            <w:sz w:val="22"/>
            <w:szCs w:val="22"/>
          </w:rPr>
          <w:t xml:space="preserve"> prevalence of e-cigarette use</w:t>
        </w:r>
      </w:ins>
      <w:ins w:id="502" w:author="cwing@indiana.edu" w:date="2020-01-26T08:09:00Z">
        <w:r w:rsidR="00EA0B54">
          <w:rPr>
            <w:sz w:val="22"/>
            <w:szCs w:val="22"/>
          </w:rPr>
          <w:t xml:space="preserve">. </w:t>
        </w:r>
      </w:ins>
      <w:moveToRangeStart w:id="503" w:author="cwing@indiana.edu" w:date="2020-01-26T08:51:00Z" w:name="move30921078"/>
      <w:moveTo w:id="504" w:author="cwing@indiana.edu" w:date="2020-01-26T08:51:00Z">
        <w:r w:rsidR="002C5D02" w:rsidRPr="00762C48">
          <w:rPr>
            <w:sz w:val="22"/>
            <w:szCs w:val="22"/>
          </w:rPr>
          <w:t xml:space="preserve">One possible inference from our results is that the presence of legal markets for marijuana has helped mitigate </w:t>
        </w:r>
      </w:moveTo>
      <w:ins w:id="505" w:author="cwing@indiana.edu" w:date="2020-01-26T08:51:00Z">
        <w:r w:rsidR="002C5D02">
          <w:rPr>
            <w:sz w:val="22"/>
            <w:szCs w:val="22"/>
          </w:rPr>
          <w:t xml:space="preserve">or is protective against </w:t>
        </w:r>
      </w:ins>
      <w:moveTo w:id="506" w:author="cwing@indiana.edu" w:date="2020-01-26T08:51:00Z">
        <w:del w:id="507" w:author="Microsoft Office User" w:date="2020-02-06T13:36:00Z">
          <w:r w:rsidR="002C5D02" w:rsidRPr="00762C48" w:rsidDel="00672C1A">
            <w:rPr>
              <w:sz w:val="22"/>
              <w:szCs w:val="22"/>
            </w:rPr>
            <w:delText xml:space="preserve">the </w:delText>
          </w:r>
        </w:del>
        <w:r w:rsidR="002C5D02" w:rsidRPr="00762C48">
          <w:rPr>
            <w:sz w:val="22"/>
            <w:szCs w:val="22"/>
          </w:rPr>
          <w:t>EVALI</w:t>
        </w:r>
        <w:del w:id="508" w:author="Hollingsworth, Alex" w:date="2020-02-06T12:37:00Z">
          <w:r w:rsidR="002C5D02" w:rsidRPr="00762C48" w:rsidDel="00982E8F">
            <w:rPr>
              <w:sz w:val="22"/>
              <w:szCs w:val="22"/>
            </w:rPr>
            <w:delText xml:space="preserve"> outbreak </w:delText>
          </w:r>
        </w:del>
        <w:del w:id="509" w:author="cwing@indiana.edu" w:date="2020-01-26T08:51:00Z">
          <w:r w:rsidR="002C5D02" w:rsidRPr="00762C48" w:rsidDel="002C5D02">
            <w:rPr>
              <w:sz w:val="22"/>
              <w:szCs w:val="22"/>
            </w:rPr>
            <w:delText>in some parts of the country</w:delText>
          </w:r>
        </w:del>
        <w:r w:rsidR="002C5D02" w:rsidRPr="00762C48">
          <w:rPr>
            <w:sz w:val="22"/>
            <w:szCs w:val="22"/>
          </w:rPr>
          <w:t xml:space="preserve">. </w:t>
        </w:r>
      </w:moveTo>
    </w:p>
    <w:p w14:paraId="5532C00D" w14:textId="77777777" w:rsidR="00835ECA" w:rsidRDefault="00835ECA" w:rsidP="00F66FFE">
      <w:pPr>
        <w:jc w:val="both"/>
        <w:rPr>
          <w:ins w:id="510" w:author="Hollingsworth, Alex" w:date="2020-02-06T12:55:00Z"/>
          <w:sz w:val="22"/>
          <w:szCs w:val="22"/>
        </w:rPr>
      </w:pPr>
    </w:p>
    <w:p w14:paraId="33FBAD45" w14:textId="6532494B" w:rsidR="002C5D02" w:rsidDel="002C5D02" w:rsidRDefault="002C5D02" w:rsidP="002C5D02">
      <w:pPr>
        <w:jc w:val="both"/>
        <w:rPr>
          <w:del w:id="511" w:author="cwing@indiana.edu" w:date="2020-01-26T08:54:00Z"/>
          <w:moveTo w:id="512" w:author="cwing@indiana.edu" w:date="2020-01-26T08:51:00Z"/>
          <w:sz w:val="22"/>
          <w:szCs w:val="22"/>
        </w:rPr>
      </w:pPr>
      <w:ins w:id="513" w:author="cwing@indiana.edu" w:date="2020-01-26T08:52:00Z">
        <w:r>
          <w:rPr>
            <w:sz w:val="22"/>
            <w:szCs w:val="22"/>
          </w:rPr>
          <w:t>The reason for the relationship is not yet clear.</w:t>
        </w:r>
      </w:ins>
      <w:ins w:id="514" w:author="cwing@indiana.edu" w:date="2020-01-26T08:54:00Z">
        <w:r>
          <w:rPr>
            <w:sz w:val="22"/>
            <w:szCs w:val="22"/>
          </w:rPr>
          <w:t xml:space="preserve"> </w:t>
        </w:r>
      </w:ins>
    </w:p>
    <w:moveToRangeEnd w:id="503"/>
    <w:p w14:paraId="7CC884A4" w14:textId="77777777" w:rsidR="004964E5" w:rsidRDefault="002C5D02" w:rsidP="004964E5">
      <w:pPr>
        <w:jc w:val="both"/>
        <w:rPr>
          <w:ins w:id="515" w:author="Microsoft Office User" w:date="2020-02-06T17:23:00Z"/>
          <w:sz w:val="22"/>
          <w:szCs w:val="22"/>
        </w:rPr>
      </w:pPr>
      <w:ins w:id="516" w:author="cwing@indiana.edu" w:date="2020-01-26T08:55:00Z">
        <w:r>
          <w:rPr>
            <w:sz w:val="22"/>
            <w:szCs w:val="22"/>
          </w:rPr>
          <w:t xml:space="preserve">It is possible that </w:t>
        </w:r>
      </w:ins>
      <w:ins w:id="517" w:author="cwing@indiana.edu" w:date="2020-01-26T08:48:00Z">
        <w:r>
          <w:rPr>
            <w:sz w:val="22"/>
            <w:szCs w:val="22"/>
          </w:rPr>
          <w:t>in recreational states</w:t>
        </w:r>
      </w:ins>
      <w:ins w:id="518" w:author="cwing@indiana.edu" w:date="2020-01-26T08:52:00Z">
        <w:r>
          <w:rPr>
            <w:sz w:val="22"/>
            <w:szCs w:val="22"/>
          </w:rPr>
          <w:t xml:space="preserve"> people</w:t>
        </w:r>
      </w:ins>
      <w:ins w:id="519" w:author="cwing@indiana.edu" w:date="2020-01-26T08:48:00Z">
        <w:r>
          <w:rPr>
            <w:sz w:val="22"/>
            <w:szCs w:val="22"/>
          </w:rPr>
          <w:t xml:space="preserve"> </w:t>
        </w:r>
      </w:ins>
      <w:ins w:id="520" w:author="cwing@indiana.edu" w:date="2020-01-26T08:55:00Z">
        <w:r>
          <w:rPr>
            <w:sz w:val="22"/>
            <w:szCs w:val="22"/>
          </w:rPr>
          <w:t>tend to purchase</w:t>
        </w:r>
      </w:ins>
      <w:ins w:id="521" w:author="cwing@indiana.edu" w:date="2020-01-26T08:53:00Z">
        <w:r>
          <w:rPr>
            <w:sz w:val="22"/>
            <w:szCs w:val="22"/>
          </w:rPr>
          <w:t xml:space="preserve"> marijuana products</w:t>
        </w:r>
      </w:ins>
      <w:ins w:id="522" w:author="cwing@indiana.edu" w:date="2020-01-26T08:48:00Z">
        <w:r>
          <w:rPr>
            <w:sz w:val="22"/>
            <w:szCs w:val="22"/>
          </w:rPr>
          <w:t xml:space="preserve"> at legal dispen</w:t>
        </w:r>
      </w:ins>
      <w:ins w:id="523" w:author="cwing@indiana.edu" w:date="2020-01-26T08:49:00Z">
        <w:r>
          <w:rPr>
            <w:sz w:val="22"/>
            <w:szCs w:val="22"/>
          </w:rPr>
          <w:t>saries</w:t>
        </w:r>
      </w:ins>
      <w:ins w:id="524" w:author="cwing@indiana.edu" w:date="2020-01-26T08:53:00Z">
        <w:r>
          <w:rPr>
            <w:sz w:val="22"/>
            <w:szCs w:val="22"/>
          </w:rPr>
          <w:t xml:space="preserve">, which </w:t>
        </w:r>
        <w:del w:id="525" w:author="Hollingsworth, Alex" w:date="2020-02-06T12:37:00Z">
          <w:r w:rsidDel="00982E8F">
            <w:rPr>
              <w:sz w:val="22"/>
              <w:szCs w:val="22"/>
            </w:rPr>
            <w:delText>are</w:delText>
          </w:r>
        </w:del>
      </w:ins>
      <w:ins w:id="526" w:author="Hollingsworth, Alex" w:date="2020-02-06T12:37:00Z">
        <w:del w:id="527" w:author="Microsoft Office User" w:date="2020-02-06T13:36:00Z">
          <w:r w:rsidR="00982E8F" w:rsidDel="00672C1A">
            <w:rPr>
              <w:sz w:val="22"/>
              <w:szCs w:val="22"/>
            </w:rPr>
            <w:delText>could</w:delText>
          </w:r>
        </w:del>
      </w:ins>
      <w:ins w:id="528" w:author="Microsoft Office User" w:date="2020-02-06T13:36:00Z">
        <w:r w:rsidR="00672C1A">
          <w:rPr>
            <w:sz w:val="22"/>
            <w:szCs w:val="22"/>
          </w:rPr>
          <w:t>may</w:t>
        </w:r>
      </w:ins>
      <w:ins w:id="529" w:author="Hollingsworth, Alex" w:date="2020-02-06T12:37:00Z">
        <w:r w:rsidR="00982E8F">
          <w:rPr>
            <w:sz w:val="22"/>
            <w:szCs w:val="22"/>
          </w:rPr>
          <w:t xml:space="preserve"> be</w:t>
        </w:r>
      </w:ins>
      <w:ins w:id="530" w:author="cwing@indiana.edu" w:date="2020-01-26T08:53:00Z">
        <w:r>
          <w:rPr>
            <w:sz w:val="22"/>
            <w:szCs w:val="22"/>
          </w:rPr>
          <w:t xml:space="preserve"> less likely to sell the contaminated</w:t>
        </w:r>
      </w:ins>
      <w:ins w:id="531" w:author="cwing@indiana.edu" w:date="2020-01-26T08:49:00Z">
        <w:r>
          <w:rPr>
            <w:sz w:val="22"/>
            <w:szCs w:val="22"/>
          </w:rPr>
          <w:t xml:space="preserve"> products </w:t>
        </w:r>
      </w:ins>
      <w:ins w:id="532" w:author="cwing@indiana.edu" w:date="2020-01-26T08:53:00Z">
        <w:r>
          <w:rPr>
            <w:sz w:val="22"/>
            <w:szCs w:val="22"/>
          </w:rPr>
          <w:t xml:space="preserve">that </w:t>
        </w:r>
      </w:ins>
      <w:ins w:id="533" w:author="cwing@indiana.edu" w:date="2020-01-26T08:55:00Z">
        <w:r>
          <w:rPr>
            <w:sz w:val="22"/>
            <w:szCs w:val="22"/>
          </w:rPr>
          <w:t>cause</w:t>
        </w:r>
      </w:ins>
      <w:ins w:id="534" w:author="cwing@indiana.edu" w:date="2020-01-26T08:49:00Z">
        <w:r>
          <w:rPr>
            <w:sz w:val="22"/>
            <w:szCs w:val="22"/>
          </w:rPr>
          <w:t xml:space="preserve"> EVALI. </w:t>
        </w:r>
      </w:ins>
      <w:ins w:id="535" w:author="Microsoft Office User" w:date="2020-02-06T17:23:00Z">
        <w:r w:rsidR="004964E5">
          <w:rPr>
            <w:sz w:val="22"/>
            <w:szCs w:val="22"/>
          </w:rPr>
          <w:t xml:space="preserve">In addition, the data are not informative about the potentially complicated </w:t>
        </w:r>
        <w:r w:rsidR="004964E5">
          <w:rPr>
            <w:sz w:val="22"/>
            <w:szCs w:val="22"/>
          </w:rPr>
          <w:lastRenderedPageBreak/>
          <w:t xml:space="preserve">interactions between safety regulations, bans, and prohibitions for goods like marijuana, tobacco, and vaping products. Future research should examine these issues in more detail. </w:t>
        </w:r>
      </w:ins>
    </w:p>
    <w:p w14:paraId="2509BFFE" w14:textId="77777777" w:rsidR="004964E5" w:rsidRDefault="004964E5" w:rsidP="00F66FFE">
      <w:pPr>
        <w:jc w:val="both"/>
        <w:rPr>
          <w:ins w:id="536" w:author="Microsoft Office User" w:date="2020-02-06T17:23:00Z"/>
          <w:sz w:val="22"/>
          <w:szCs w:val="22"/>
        </w:rPr>
      </w:pPr>
    </w:p>
    <w:p w14:paraId="42DEDEB6" w14:textId="7A78EC55" w:rsidR="002C5D02" w:rsidDel="007D7368" w:rsidRDefault="002C5D02">
      <w:pPr>
        <w:jc w:val="both"/>
        <w:rPr>
          <w:ins w:id="537" w:author="Alex Hollingsworth" w:date="2020-02-06T08:51:00Z"/>
          <w:del w:id="538" w:author="Microsoft Office User" w:date="2020-02-06T17:27:00Z"/>
          <w:sz w:val="22"/>
          <w:szCs w:val="22"/>
        </w:rPr>
      </w:pPr>
      <w:ins w:id="539" w:author="cwing@indiana.edu" w:date="2020-01-26T08:54:00Z">
        <w:del w:id="540" w:author="Microsoft Office User" w:date="2020-02-06T17:23:00Z">
          <w:r w:rsidDel="007D7368">
            <w:rPr>
              <w:sz w:val="22"/>
              <w:szCs w:val="22"/>
            </w:rPr>
            <w:delText xml:space="preserve">However, </w:delText>
          </w:r>
        </w:del>
      </w:ins>
      <w:ins w:id="541" w:author="Microsoft Office User" w:date="2020-02-06T17:23:00Z">
        <w:r w:rsidR="007D7368">
          <w:rPr>
            <w:sz w:val="22"/>
            <w:szCs w:val="22"/>
          </w:rPr>
          <w:t>T</w:t>
        </w:r>
      </w:ins>
      <w:ins w:id="542" w:author="cwing@indiana.edu" w:date="2020-01-26T08:54:00Z">
        <w:del w:id="543" w:author="Microsoft Office User" w:date="2020-02-06T17:23:00Z">
          <w:r w:rsidDel="007D7368">
            <w:rPr>
              <w:sz w:val="22"/>
              <w:szCs w:val="22"/>
            </w:rPr>
            <w:delText>t</w:delText>
          </w:r>
        </w:del>
        <w:r w:rsidRPr="00762C48">
          <w:rPr>
            <w:sz w:val="22"/>
            <w:szCs w:val="22"/>
          </w:rPr>
          <w:t xml:space="preserve">he statistical analysis </w:t>
        </w:r>
      </w:ins>
      <w:ins w:id="544" w:author="Hollingsworth, Alex" w:date="2020-02-06T12:58:00Z">
        <w:r w:rsidR="00B60386">
          <w:rPr>
            <w:sz w:val="22"/>
            <w:szCs w:val="22"/>
          </w:rPr>
          <w:t xml:space="preserve">and generalizability of results </w:t>
        </w:r>
      </w:ins>
      <w:ins w:id="545" w:author="cwing@indiana.edu" w:date="2020-01-26T08:54:00Z">
        <w:r w:rsidRPr="00762C48">
          <w:rPr>
            <w:sz w:val="22"/>
            <w:szCs w:val="22"/>
          </w:rPr>
          <w:t xml:space="preserve">in this note </w:t>
        </w:r>
      </w:ins>
      <w:ins w:id="546" w:author="Microsoft Office User" w:date="2020-02-06T13:37:00Z">
        <w:r w:rsidR="00672C1A">
          <w:rPr>
            <w:sz w:val="22"/>
            <w:szCs w:val="22"/>
          </w:rPr>
          <w:t xml:space="preserve">have limitations. </w:t>
        </w:r>
      </w:ins>
      <w:ins w:id="547" w:author="Hollingsworth, Alex" w:date="2020-02-06T19:35:00Z">
        <w:r w:rsidR="00813EE6">
          <w:rPr>
            <w:sz w:val="22"/>
            <w:szCs w:val="22"/>
          </w:rPr>
          <w:t>The data are aggregate state-level data and may</w:t>
        </w:r>
      </w:ins>
      <w:ins w:id="548" w:author="Hollingsworth, Alex" w:date="2020-02-06T19:36:00Z">
        <w:r w:rsidR="00813EE6">
          <w:rPr>
            <w:sz w:val="22"/>
            <w:szCs w:val="22"/>
          </w:rPr>
          <w:t xml:space="preserve"> not accurately reflect changes at the individual-level. </w:t>
        </w:r>
      </w:ins>
      <w:ins w:id="549" w:author="cwing@indiana.edu" w:date="2020-01-26T08:54:00Z">
        <w:del w:id="550" w:author="Hollingsworth, Alex" w:date="2020-02-06T12:58:00Z">
          <w:r w:rsidRPr="00762C48" w:rsidDel="00B60386">
            <w:rPr>
              <w:sz w:val="22"/>
              <w:szCs w:val="22"/>
            </w:rPr>
            <w:delText>is</w:delText>
          </w:r>
        </w:del>
      </w:ins>
      <w:ins w:id="551" w:author="Hollingsworth, Alex" w:date="2020-02-06T12:58:00Z">
        <w:del w:id="552" w:author="Microsoft Office User" w:date="2020-02-06T13:37:00Z">
          <w:r w:rsidR="00B60386" w:rsidDel="00672C1A">
            <w:rPr>
              <w:sz w:val="22"/>
              <w:szCs w:val="22"/>
            </w:rPr>
            <w:delText>are</w:delText>
          </w:r>
        </w:del>
      </w:ins>
      <w:ins w:id="553" w:author="cwing@indiana.edu" w:date="2020-01-26T08:54:00Z">
        <w:del w:id="554" w:author="Microsoft Office User" w:date="2020-02-06T13:37:00Z">
          <w:r w:rsidRPr="00762C48" w:rsidDel="00672C1A">
            <w:rPr>
              <w:sz w:val="22"/>
              <w:szCs w:val="22"/>
            </w:rPr>
            <w:delText xml:space="preserve"> limited in that</w:delText>
          </w:r>
        </w:del>
      </w:ins>
      <w:ins w:id="555" w:author="Microsoft Office User" w:date="2020-02-06T13:37:00Z">
        <w:r w:rsidR="00672C1A">
          <w:rPr>
            <w:sz w:val="22"/>
            <w:szCs w:val="22"/>
          </w:rPr>
          <w:t>The</w:t>
        </w:r>
      </w:ins>
      <w:ins w:id="556" w:author="cwing@indiana.edu" w:date="2020-01-26T08:54:00Z">
        <w:r w:rsidRPr="00762C48">
          <w:rPr>
            <w:sz w:val="22"/>
            <w:szCs w:val="22"/>
          </w:rPr>
          <w:t xml:space="preserve"> </w:t>
        </w:r>
        <w:del w:id="557" w:author="Hollingsworth, Alex" w:date="2020-02-06T12:58:00Z">
          <w:r w:rsidRPr="00762C48" w:rsidDel="00B60386">
            <w:rPr>
              <w:sz w:val="22"/>
              <w:szCs w:val="22"/>
            </w:rPr>
            <w:delText>these</w:delText>
          </w:r>
        </w:del>
      </w:ins>
      <w:ins w:id="558" w:author="Microsoft Office User" w:date="2020-02-06T13:38:00Z">
        <w:r w:rsidR="00672C1A">
          <w:rPr>
            <w:sz w:val="22"/>
            <w:szCs w:val="22"/>
          </w:rPr>
          <w:t>results are based on</w:t>
        </w:r>
      </w:ins>
      <w:ins w:id="559" w:author="Hollingsworth, Alex" w:date="2020-02-06T12:58:00Z">
        <w:del w:id="560" w:author="Microsoft Office User" w:date="2020-02-06T13:38:00Z">
          <w:r w:rsidR="00B60386" w:rsidDel="00672C1A">
            <w:rPr>
              <w:sz w:val="22"/>
              <w:szCs w:val="22"/>
            </w:rPr>
            <w:delText>analy</w:delText>
          </w:r>
        </w:del>
        <w:del w:id="561" w:author="Microsoft Office User" w:date="2020-02-06T13:37:00Z">
          <w:r w:rsidR="00B60386" w:rsidDel="00672C1A">
            <w:rPr>
              <w:sz w:val="22"/>
              <w:szCs w:val="22"/>
            </w:rPr>
            <w:delText>ses</w:delText>
          </w:r>
        </w:del>
      </w:ins>
      <w:ins w:id="562" w:author="cwing@indiana.edu" w:date="2020-01-26T08:54:00Z">
        <w:del w:id="563" w:author="Microsoft Office User" w:date="2020-02-06T13:37:00Z">
          <w:r w:rsidRPr="00762C48" w:rsidDel="00672C1A">
            <w:rPr>
              <w:sz w:val="22"/>
              <w:szCs w:val="22"/>
            </w:rPr>
            <w:delText xml:space="preserve"> are</w:delText>
          </w:r>
        </w:del>
        <w:r w:rsidRPr="00762C48">
          <w:rPr>
            <w:sz w:val="22"/>
            <w:szCs w:val="22"/>
          </w:rPr>
          <w:t xml:space="preserve"> simple cross-sectional comparisons </w:t>
        </w:r>
        <w:del w:id="564" w:author="Hollingsworth, Alex" w:date="2020-02-06T12:58:00Z">
          <w:r w:rsidRPr="00762C48" w:rsidDel="00B60386">
            <w:rPr>
              <w:sz w:val="22"/>
              <w:szCs w:val="22"/>
            </w:rPr>
            <w:delText>of case rates</w:delText>
          </w:r>
        </w:del>
      </w:ins>
      <w:ins w:id="565" w:author="Hollingsworth, Alex" w:date="2020-02-06T12:39:00Z">
        <w:r w:rsidR="0091076C">
          <w:rPr>
            <w:sz w:val="22"/>
            <w:szCs w:val="22"/>
          </w:rPr>
          <w:t>and do not exploit</w:t>
        </w:r>
      </w:ins>
      <w:ins w:id="566" w:author="cwing@indiana.edu" w:date="2020-01-26T08:54:00Z">
        <w:del w:id="567" w:author="Hollingsworth, Alex" w:date="2020-02-06T12:39:00Z">
          <w:r w:rsidRPr="00762C48" w:rsidDel="0091076C">
            <w:rPr>
              <w:sz w:val="22"/>
              <w:szCs w:val="22"/>
            </w:rPr>
            <w:delText>,</w:delText>
          </w:r>
        </w:del>
      </w:ins>
      <w:ins w:id="568" w:author="Hollingsworth, Alex" w:date="2020-02-06T12:58:00Z">
        <w:r w:rsidR="00B60386">
          <w:rPr>
            <w:sz w:val="22"/>
            <w:szCs w:val="22"/>
          </w:rPr>
          <w:t xml:space="preserve"> a</w:t>
        </w:r>
      </w:ins>
      <w:ins w:id="569" w:author="Microsoft Office User" w:date="2020-02-06T13:38:00Z">
        <w:r w:rsidR="00672C1A">
          <w:rPr>
            <w:sz w:val="22"/>
            <w:szCs w:val="22"/>
          </w:rPr>
          <w:t>n experimental or</w:t>
        </w:r>
      </w:ins>
      <w:ins w:id="570" w:author="cwing@indiana.edu" w:date="2020-01-26T08:54:00Z">
        <w:del w:id="571" w:author="Hollingsworth, Alex" w:date="2020-02-06T12:58:00Z">
          <w:r w:rsidRPr="00762C48" w:rsidDel="00B60386">
            <w:rPr>
              <w:sz w:val="22"/>
              <w:szCs w:val="22"/>
            </w:rPr>
            <w:delText xml:space="preserve"> </w:delText>
          </w:r>
        </w:del>
      </w:ins>
      <w:ins w:id="572" w:author="Hollingsworth, Alex" w:date="2020-02-06T12:38:00Z">
        <w:r w:rsidR="0091076C">
          <w:rPr>
            <w:sz w:val="22"/>
            <w:szCs w:val="22"/>
          </w:rPr>
          <w:t xml:space="preserve"> qua</w:t>
        </w:r>
      </w:ins>
      <w:ins w:id="573" w:author="Hollingsworth, Alex" w:date="2020-02-06T12:39:00Z">
        <w:r w:rsidR="0091076C">
          <w:rPr>
            <w:sz w:val="22"/>
            <w:szCs w:val="22"/>
          </w:rPr>
          <w:t>si-experimental research design</w:t>
        </w:r>
      </w:ins>
      <w:ins w:id="574" w:author="Microsoft Office User" w:date="2020-02-06T16:58:00Z">
        <w:r w:rsidR="00C850DB">
          <w:rPr>
            <w:sz w:val="22"/>
            <w:szCs w:val="22"/>
          </w:rPr>
          <w:t xml:space="preserve"> that would mitigate concerns about the potential for confounding.</w:t>
        </w:r>
      </w:ins>
      <w:ins w:id="575" w:author="Microsoft Office User" w:date="2020-02-06T16:59:00Z">
        <w:r w:rsidR="00C850DB">
          <w:rPr>
            <w:sz w:val="22"/>
            <w:szCs w:val="22"/>
          </w:rPr>
          <w:t xml:space="preserve"> </w:t>
        </w:r>
      </w:ins>
      <w:ins w:id="576" w:author="Microsoft Office User" w:date="2020-02-06T17:23:00Z">
        <w:r w:rsidR="007D7368">
          <w:rPr>
            <w:sz w:val="22"/>
            <w:szCs w:val="22"/>
          </w:rPr>
          <w:t xml:space="preserve">The </w:t>
        </w:r>
      </w:ins>
      <w:ins w:id="577" w:author="Microsoft Office User" w:date="2020-02-06T17:25:00Z">
        <w:r w:rsidR="007D7368">
          <w:rPr>
            <w:sz w:val="22"/>
            <w:szCs w:val="22"/>
          </w:rPr>
          <w:t>CDC</w:t>
        </w:r>
      </w:ins>
      <w:ins w:id="578" w:author="Microsoft Office User" w:date="2020-02-06T17:23:00Z">
        <w:r w:rsidR="007D7368">
          <w:rPr>
            <w:sz w:val="22"/>
            <w:szCs w:val="22"/>
          </w:rPr>
          <w:t xml:space="preserve"> data on EVALI case</w:t>
        </w:r>
      </w:ins>
      <w:ins w:id="579" w:author="Microsoft Office User" w:date="2020-02-06T17:25:00Z">
        <w:r w:rsidR="007D7368">
          <w:rPr>
            <w:sz w:val="22"/>
            <w:szCs w:val="22"/>
          </w:rPr>
          <w:t>s by state</w:t>
        </w:r>
      </w:ins>
      <w:ins w:id="580" w:author="Microsoft Office User" w:date="2020-02-06T17:23:00Z">
        <w:r w:rsidR="007D7368">
          <w:rPr>
            <w:sz w:val="22"/>
            <w:szCs w:val="22"/>
          </w:rPr>
          <w:t xml:space="preserve"> </w:t>
        </w:r>
      </w:ins>
      <w:ins w:id="581" w:author="Microsoft Office User" w:date="2020-02-06T17:25:00Z">
        <w:r w:rsidR="007D7368">
          <w:rPr>
            <w:sz w:val="22"/>
            <w:szCs w:val="22"/>
          </w:rPr>
          <w:t xml:space="preserve">provide </w:t>
        </w:r>
      </w:ins>
      <w:ins w:id="582" w:author="Microsoft Office User" w:date="2020-02-06T17:24:00Z">
        <w:r w:rsidR="007D7368">
          <w:rPr>
            <w:sz w:val="22"/>
            <w:szCs w:val="22"/>
          </w:rPr>
          <w:t>the best available</w:t>
        </w:r>
      </w:ins>
      <w:ins w:id="583" w:author="Microsoft Office User" w:date="2020-02-06T17:25:00Z">
        <w:r w:rsidR="007D7368">
          <w:rPr>
            <w:sz w:val="22"/>
            <w:szCs w:val="22"/>
          </w:rPr>
          <w:t xml:space="preserve"> information about EVALI. However, they are reported as ranges rather than specific count</w:t>
        </w:r>
      </w:ins>
      <w:ins w:id="584" w:author="Microsoft Office User" w:date="2020-02-06T17:26:00Z">
        <w:r w:rsidR="007D7368">
          <w:rPr>
            <w:sz w:val="22"/>
            <w:szCs w:val="22"/>
          </w:rPr>
          <w:t>s. There is also no way to know whether under reporting is a serious concern or whether under reporting varies acro</w:t>
        </w:r>
      </w:ins>
      <w:ins w:id="585" w:author="Microsoft Office User" w:date="2020-02-06T17:27:00Z">
        <w:r w:rsidR="007D7368">
          <w:rPr>
            <w:sz w:val="22"/>
            <w:szCs w:val="22"/>
          </w:rPr>
          <w:t xml:space="preserve">ss states. </w:t>
        </w:r>
      </w:ins>
      <w:ins w:id="586" w:author="Hollingsworth, Alex" w:date="2020-02-06T12:39:00Z">
        <w:del w:id="587" w:author="Microsoft Office User" w:date="2020-02-06T13:38:00Z">
          <w:r w:rsidR="0091076C" w:rsidDel="00672C1A">
            <w:rPr>
              <w:sz w:val="22"/>
              <w:szCs w:val="22"/>
            </w:rPr>
            <w:delText xml:space="preserve">. </w:delText>
          </w:r>
        </w:del>
      </w:ins>
      <w:ins w:id="588" w:author="Hollingsworth, Alex" w:date="2020-02-06T13:10:00Z">
        <w:del w:id="589" w:author="Microsoft Office User" w:date="2020-02-06T13:38:00Z">
          <w:r w:rsidR="009564A9" w:rsidDel="00672C1A">
            <w:rPr>
              <w:sz w:val="22"/>
              <w:szCs w:val="22"/>
            </w:rPr>
            <w:delText>For example, t</w:delText>
          </w:r>
        </w:del>
      </w:ins>
      <w:ins w:id="590" w:author="Hollingsworth, Alex" w:date="2020-02-06T12:39:00Z">
        <w:del w:id="591" w:author="Microsoft Office User" w:date="2020-02-06T13:38:00Z">
          <w:r w:rsidR="0091076C" w:rsidDel="00672C1A">
            <w:rPr>
              <w:sz w:val="22"/>
              <w:szCs w:val="22"/>
            </w:rPr>
            <w:delText xml:space="preserve">his analysis </w:delText>
          </w:r>
        </w:del>
      </w:ins>
      <w:ins w:id="592" w:author="cwing@indiana.edu" w:date="2020-01-26T08:54:00Z">
        <w:del w:id="593" w:author="Microsoft Office User" w:date="2020-02-06T13:38:00Z">
          <w:r w:rsidRPr="00762C48" w:rsidDel="00672C1A">
            <w:rPr>
              <w:sz w:val="22"/>
              <w:szCs w:val="22"/>
            </w:rPr>
            <w:delText>which d</w:delText>
          </w:r>
        </w:del>
      </w:ins>
      <w:ins w:id="594" w:author="Hollingsworth, Alex" w:date="2020-02-06T12:39:00Z">
        <w:del w:id="595" w:author="Microsoft Office User" w:date="2020-02-06T13:38:00Z">
          <w:r w:rsidR="0091076C" w:rsidDel="00672C1A">
            <w:rPr>
              <w:sz w:val="22"/>
              <w:szCs w:val="22"/>
            </w:rPr>
            <w:delText>d</w:delText>
          </w:r>
        </w:del>
      </w:ins>
      <w:ins w:id="596" w:author="cwing@indiana.edu" w:date="2020-01-26T08:54:00Z">
        <w:del w:id="597" w:author="Microsoft Office User" w:date="2020-02-06T13:38:00Z">
          <w:r w:rsidRPr="00762C48" w:rsidDel="00672C1A">
            <w:rPr>
              <w:sz w:val="22"/>
              <w:szCs w:val="22"/>
            </w:rPr>
            <w:delText>o</w:delText>
          </w:r>
        </w:del>
      </w:ins>
      <w:ins w:id="598" w:author="Hollingsworth, Alex" w:date="2020-02-06T12:39:00Z">
        <w:del w:id="599" w:author="Microsoft Office User" w:date="2020-02-06T13:38:00Z">
          <w:r w:rsidR="0091076C" w:rsidDel="00672C1A">
            <w:rPr>
              <w:sz w:val="22"/>
              <w:szCs w:val="22"/>
            </w:rPr>
            <w:delText>es</w:delText>
          </w:r>
        </w:del>
      </w:ins>
      <w:ins w:id="600" w:author="cwing@indiana.edu" w:date="2020-01-26T08:54:00Z">
        <w:del w:id="601" w:author="Microsoft Office User" w:date="2020-02-06T13:38:00Z">
          <w:r w:rsidRPr="00762C48" w:rsidDel="00672C1A">
            <w:rPr>
              <w:sz w:val="22"/>
              <w:szCs w:val="22"/>
            </w:rPr>
            <w:delText xml:space="preserve"> not attempt to</w:delText>
          </w:r>
        </w:del>
      </w:ins>
      <w:ins w:id="602" w:author="Hollingsworth, Alex" w:date="2020-02-06T13:11:00Z">
        <w:del w:id="603" w:author="Microsoft Office User" w:date="2020-02-06T13:38:00Z">
          <w:r w:rsidR="00121095" w:rsidDel="00672C1A">
            <w:rPr>
              <w:sz w:val="22"/>
              <w:szCs w:val="22"/>
            </w:rPr>
            <w:delText>not</w:delText>
          </w:r>
        </w:del>
      </w:ins>
      <w:ins w:id="604" w:author="cwing@indiana.edu" w:date="2020-01-26T08:54:00Z">
        <w:del w:id="605" w:author="Microsoft Office User" w:date="2020-02-06T13:38:00Z">
          <w:r w:rsidRPr="00762C48" w:rsidDel="00672C1A">
            <w:rPr>
              <w:sz w:val="22"/>
              <w:szCs w:val="22"/>
            </w:rPr>
            <w:delText xml:space="preserve"> adjust for the possibility </w:delText>
          </w:r>
        </w:del>
      </w:ins>
      <w:ins w:id="606" w:author="Hollingsworth, Alex" w:date="2020-02-06T13:09:00Z">
        <w:del w:id="607" w:author="Microsoft Office User" w:date="2020-02-06T13:38:00Z">
          <w:r w:rsidR="009564A9" w:rsidDel="00672C1A">
            <w:rPr>
              <w:sz w:val="22"/>
              <w:szCs w:val="22"/>
            </w:rPr>
            <w:delText xml:space="preserve">that </w:delText>
          </w:r>
        </w:del>
      </w:ins>
      <w:ins w:id="608" w:author="Hollingsworth, Alex" w:date="2020-02-06T13:10:00Z">
        <w:del w:id="609" w:author="Microsoft Office User" w:date="2020-02-06T13:38:00Z">
          <w:r w:rsidR="00121095" w:rsidDel="00672C1A">
            <w:rPr>
              <w:sz w:val="22"/>
              <w:szCs w:val="22"/>
            </w:rPr>
            <w:delText xml:space="preserve">the CDC data may be </w:delText>
          </w:r>
        </w:del>
      </w:ins>
      <w:ins w:id="610" w:author="Hollingsworth, Alex" w:date="2020-02-06T13:11:00Z">
        <w:del w:id="611" w:author="Microsoft Office User" w:date="2020-02-06T13:38:00Z">
          <w:r w:rsidR="00121095" w:rsidDel="00672C1A">
            <w:rPr>
              <w:sz w:val="22"/>
              <w:szCs w:val="22"/>
            </w:rPr>
            <w:delText>systematically</w:delText>
          </w:r>
        </w:del>
      </w:ins>
      <w:ins w:id="612" w:author="Hollingsworth, Alex" w:date="2020-02-06T13:10:00Z">
        <w:del w:id="613" w:author="Microsoft Office User" w:date="2020-02-06T13:38:00Z">
          <w:r w:rsidR="00121095" w:rsidDel="00672C1A">
            <w:rPr>
              <w:sz w:val="22"/>
              <w:szCs w:val="22"/>
            </w:rPr>
            <w:delText xml:space="preserve"> biased in </w:delText>
          </w:r>
        </w:del>
      </w:ins>
      <w:ins w:id="614" w:author="Hollingsworth, Alex" w:date="2020-02-06T13:11:00Z">
        <w:del w:id="615" w:author="Microsoft Office User" w:date="2020-02-06T13:38:00Z">
          <w:r w:rsidR="00121095" w:rsidDel="00672C1A">
            <w:rPr>
              <w:sz w:val="22"/>
              <w:szCs w:val="22"/>
            </w:rPr>
            <w:delText xml:space="preserve">a manner that causes </w:delText>
          </w:r>
        </w:del>
      </w:ins>
      <w:ins w:id="616" w:author="Hollingsworth, Alex" w:date="2020-02-06T13:09:00Z">
        <w:del w:id="617" w:author="Microsoft Office User" w:date="2020-02-06T13:38:00Z">
          <w:r w:rsidR="009564A9" w:rsidDel="00672C1A">
            <w:rPr>
              <w:sz w:val="22"/>
              <w:szCs w:val="22"/>
            </w:rPr>
            <w:delText xml:space="preserve">recreational marijuana </w:delText>
          </w:r>
        </w:del>
      </w:ins>
      <w:ins w:id="618" w:author="cwing@indiana.edu" w:date="2020-01-26T08:54:00Z">
        <w:del w:id="619" w:author="Microsoft Office User" w:date="2020-02-06T13:38:00Z">
          <w:r w:rsidRPr="00762C48" w:rsidDel="00672C1A">
            <w:rPr>
              <w:sz w:val="22"/>
              <w:szCs w:val="22"/>
            </w:rPr>
            <w:delText>of confounding by</w:delText>
          </w:r>
        </w:del>
      </w:ins>
      <w:ins w:id="620" w:author="Hollingsworth, Alex" w:date="2020-02-06T13:11:00Z">
        <w:del w:id="621" w:author="Microsoft Office User" w:date="2020-02-06T13:38:00Z">
          <w:r w:rsidR="00121095" w:rsidDel="00672C1A">
            <w:rPr>
              <w:sz w:val="22"/>
              <w:szCs w:val="22"/>
            </w:rPr>
            <w:delText xml:space="preserve">states to </w:delText>
          </w:r>
        </w:del>
      </w:ins>
      <w:ins w:id="622" w:author="Hollingsworth, Alex" w:date="2020-02-06T13:09:00Z">
        <w:del w:id="623" w:author="Microsoft Office User" w:date="2020-02-06T13:38:00Z">
          <w:r w:rsidR="009564A9" w:rsidDel="00672C1A">
            <w:rPr>
              <w:sz w:val="22"/>
              <w:szCs w:val="22"/>
            </w:rPr>
            <w:delText xml:space="preserve"> differentially </w:delText>
          </w:r>
        </w:del>
      </w:ins>
      <w:ins w:id="624" w:author="Hollingsworth, Alex" w:date="2020-02-06T13:10:00Z">
        <w:del w:id="625" w:author="Microsoft Office User" w:date="2020-02-06T13:38:00Z">
          <w:r w:rsidR="009564A9" w:rsidDel="00672C1A">
            <w:rPr>
              <w:sz w:val="22"/>
              <w:szCs w:val="22"/>
            </w:rPr>
            <w:delText>report</w:delText>
          </w:r>
        </w:del>
      </w:ins>
      <w:ins w:id="626" w:author="cwing@indiana.edu" w:date="2020-01-26T08:54:00Z">
        <w:del w:id="627" w:author="Microsoft Office User" w:date="2020-02-06T13:38:00Z">
          <w:r w:rsidRPr="00762C48" w:rsidDel="00672C1A">
            <w:rPr>
              <w:sz w:val="22"/>
              <w:szCs w:val="22"/>
            </w:rPr>
            <w:delText xml:space="preserve"> </w:delText>
          </w:r>
          <w:r w:rsidDel="00672C1A">
            <w:rPr>
              <w:sz w:val="22"/>
              <w:szCs w:val="22"/>
            </w:rPr>
            <w:delText xml:space="preserve">many </w:delText>
          </w:r>
          <w:r w:rsidRPr="00762C48" w:rsidDel="00672C1A">
            <w:rPr>
              <w:sz w:val="22"/>
              <w:szCs w:val="22"/>
            </w:rPr>
            <w:delText>other factors that might explain differences in EVALI case rates</w:delText>
          </w:r>
        </w:del>
      </w:ins>
      <w:ins w:id="628" w:author="Hollingsworth, Alex" w:date="2020-02-06T12:41:00Z">
        <w:del w:id="629" w:author="Microsoft Office User" w:date="2020-02-06T13:38:00Z">
          <w:r w:rsidR="0091076C" w:rsidDel="00672C1A">
            <w:rPr>
              <w:sz w:val="22"/>
              <w:szCs w:val="22"/>
            </w:rPr>
            <w:delText xml:space="preserve">. </w:delText>
          </w:r>
        </w:del>
        <w:commentRangeStart w:id="630"/>
        <w:del w:id="631" w:author="Microsoft Office User" w:date="2020-02-06T16:59:00Z">
          <w:r w:rsidR="0091076C" w:rsidDel="00C850DB">
            <w:rPr>
              <w:sz w:val="22"/>
              <w:szCs w:val="22"/>
            </w:rPr>
            <w:delText>Th</w:delText>
          </w:r>
        </w:del>
        <w:del w:id="632" w:author="Microsoft Office User" w:date="2020-02-06T13:38:00Z">
          <w:r w:rsidR="0091076C" w:rsidDel="00672C1A">
            <w:rPr>
              <w:sz w:val="22"/>
              <w:szCs w:val="22"/>
            </w:rPr>
            <w:delText>is</w:delText>
          </w:r>
        </w:del>
        <w:del w:id="633" w:author="Microsoft Office User" w:date="2020-02-06T16:59:00Z">
          <w:r w:rsidR="0091076C" w:rsidDel="00C850DB">
            <w:rPr>
              <w:sz w:val="22"/>
              <w:szCs w:val="22"/>
            </w:rPr>
            <w:delText xml:space="preserve"> analysis </w:delText>
          </w:r>
        </w:del>
      </w:ins>
      <w:ins w:id="634" w:author="Hollingsworth, Alex" w:date="2020-02-06T12:56:00Z">
        <w:del w:id="635" w:author="Microsoft Office User" w:date="2020-02-06T16:59:00Z">
          <w:r w:rsidR="00835ECA" w:rsidDel="00C850DB">
            <w:rPr>
              <w:sz w:val="22"/>
              <w:szCs w:val="22"/>
            </w:rPr>
            <w:delText>is also limited in that it</w:delText>
          </w:r>
        </w:del>
      </w:ins>
      <w:ins w:id="636" w:author="Hollingsworth, Alex" w:date="2020-02-06T12:41:00Z">
        <w:del w:id="637" w:author="Microsoft Office User" w:date="2020-02-06T16:59:00Z">
          <w:r w:rsidR="0091076C" w:rsidDel="00C850DB">
            <w:rPr>
              <w:sz w:val="22"/>
              <w:szCs w:val="22"/>
            </w:rPr>
            <w:delText xml:space="preserve"> uses state-level data, rather than individual-level data,</w:delText>
          </w:r>
        </w:del>
      </w:ins>
      <w:ins w:id="638" w:author="Hollingsworth, Alex" w:date="2020-02-06T12:39:00Z">
        <w:del w:id="639" w:author="Microsoft Office User" w:date="2020-02-06T16:59:00Z">
          <w:r w:rsidR="0091076C" w:rsidDel="00C850DB">
            <w:rPr>
              <w:sz w:val="22"/>
              <w:szCs w:val="22"/>
            </w:rPr>
            <w:delText xml:space="preserve"> </w:delText>
          </w:r>
        </w:del>
      </w:ins>
      <w:ins w:id="640" w:author="Hollingsworth, Alex" w:date="2020-02-06T12:56:00Z">
        <w:del w:id="641" w:author="Microsoft Office User" w:date="2020-02-06T16:59:00Z">
          <w:r w:rsidR="00835ECA" w:rsidDel="00C850DB">
            <w:rPr>
              <w:sz w:val="22"/>
              <w:szCs w:val="22"/>
            </w:rPr>
            <w:delText>thus results</w:delText>
          </w:r>
        </w:del>
      </w:ins>
      <w:ins w:id="642" w:author="Hollingsworth, Alex" w:date="2020-02-06T12:39:00Z">
        <w:del w:id="643" w:author="Microsoft Office User" w:date="2020-02-06T16:59:00Z">
          <w:r w:rsidR="0091076C" w:rsidDel="00C850DB">
            <w:rPr>
              <w:sz w:val="22"/>
              <w:szCs w:val="22"/>
            </w:rPr>
            <w:delText xml:space="preserve"> may </w:delText>
          </w:r>
        </w:del>
      </w:ins>
      <w:ins w:id="644" w:author="Hollingsworth, Alex" w:date="2020-02-06T12:56:00Z">
        <w:del w:id="645" w:author="Microsoft Office User" w:date="2020-02-06T16:59:00Z">
          <w:r w:rsidR="00835ECA" w:rsidDel="00C850DB">
            <w:rPr>
              <w:sz w:val="22"/>
              <w:szCs w:val="22"/>
            </w:rPr>
            <w:delText>be</w:delText>
          </w:r>
        </w:del>
      </w:ins>
      <w:ins w:id="646" w:author="Hollingsworth, Alex" w:date="2020-02-06T12:39:00Z">
        <w:del w:id="647" w:author="Microsoft Office User" w:date="2020-02-06T16:59:00Z">
          <w:r w:rsidR="0091076C" w:rsidDel="00C850DB">
            <w:rPr>
              <w:sz w:val="22"/>
              <w:szCs w:val="22"/>
            </w:rPr>
            <w:delText xml:space="preserve"> </w:delText>
          </w:r>
        </w:del>
      </w:ins>
      <w:ins w:id="648" w:author="Hollingsworth, Alex" w:date="2020-02-06T12:56:00Z">
        <w:del w:id="649" w:author="Microsoft Office User" w:date="2020-02-06T16:59:00Z">
          <w:r w:rsidR="00835ECA" w:rsidDel="00C850DB">
            <w:rPr>
              <w:sz w:val="22"/>
              <w:szCs w:val="22"/>
            </w:rPr>
            <w:delText xml:space="preserve">subject to the </w:delText>
          </w:r>
        </w:del>
      </w:ins>
      <w:ins w:id="650" w:author="Hollingsworth, Alex" w:date="2020-02-06T12:57:00Z">
        <w:del w:id="651" w:author="Microsoft Office User" w:date="2020-02-06T16:59:00Z">
          <w:r w:rsidR="00835ECA" w:rsidDel="00C850DB">
            <w:rPr>
              <w:sz w:val="22"/>
              <w:szCs w:val="22"/>
            </w:rPr>
            <w:delText>ecological</w:delText>
          </w:r>
        </w:del>
      </w:ins>
      <w:ins w:id="652" w:author="Hollingsworth, Alex" w:date="2020-02-06T12:56:00Z">
        <w:del w:id="653" w:author="Microsoft Office User" w:date="2020-02-06T16:59:00Z">
          <w:r w:rsidR="00835ECA" w:rsidDel="00C850DB">
            <w:rPr>
              <w:sz w:val="22"/>
              <w:szCs w:val="22"/>
            </w:rPr>
            <w:delText xml:space="preserve"> fall</w:delText>
          </w:r>
        </w:del>
      </w:ins>
      <w:ins w:id="654" w:author="Hollingsworth, Alex" w:date="2020-02-06T12:57:00Z">
        <w:del w:id="655" w:author="Microsoft Office User" w:date="2020-02-06T16:59:00Z">
          <w:r w:rsidR="00835ECA" w:rsidDel="00C850DB">
            <w:rPr>
              <w:sz w:val="22"/>
              <w:szCs w:val="22"/>
            </w:rPr>
            <w:delText>acy</w:delText>
          </w:r>
        </w:del>
      </w:ins>
      <w:commentRangeEnd w:id="630"/>
      <w:del w:id="656" w:author="Microsoft Office User" w:date="2020-02-06T16:59:00Z">
        <w:r w:rsidR="00672C1A" w:rsidDel="00C850DB">
          <w:rPr>
            <w:rStyle w:val="CommentReference"/>
            <w:rFonts w:asciiTheme="minorHAnsi" w:eastAsiaTheme="minorHAnsi" w:hAnsiTheme="minorHAnsi" w:cstheme="minorBidi"/>
          </w:rPr>
          <w:commentReference w:id="630"/>
        </w:r>
      </w:del>
      <w:ins w:id="657" w:author="Hollingsworth, Alex" w:date="2020-02-06T12:57:00Z">
        <w:del w:id="658" w:author="Microsoft Office User" w:date="2020-02-06T16:59:00Z">
          <w:r w:rsidR="00835ECA" w:rsidDel="00C850DB">
            <w:rPr>
              <w:sz w:val="22"/>
              <w:szCs w:val="22"/>
            </w:rPr>
            <w:delText xml:space="preserve">. </w:delText>
          </w:r>
        </w:del>
      </w:ins>
      <w:ins w:id="659" w:author="cwing@indiana.edu" w:date="2020-01-26T08:54:00Z">
        <w:del w:id="660" w:author="Microsoft Office User" w:date="2020-02-06T17:27:00Z">
          <w:r w:rsidRPr="00762C48" w:rsidDel="007D7368">
            <w:rPr>
              <w:sz w:val="22"/>
              <w:szCs w:val="22"/>
            </w:rPr>
            <w:delText>.</w:delText>
          </w:r>
        </w:del>
      </w:ins>
      <w:ins w:id="661" w:author="cwing@indiana.edu" w:date="2020-01-26T08:56:00Z">
        <w:del w:id="662" w:author="Microsoft Office User" w:date="2020-02-06T17:27:00Z">
          <w:r w:rsidDel="007D7368">
            <w:rPr>
              <w:sz w:val="22"/>
              <w:szCs w:val="22"/>
            </w:rPr>
            <w:delText xml:space="preserve"> </w:delText>
          </w:r>
        </w:del>
      </w:ins>
      <w:ins w:id="663" w:author="cwing@indiana.edu" w:date="2020-01-26T08:57:00Z">
        <w:del w:id="664" w:author="Microsoft Office User" w:date="2020-02-06T16:59:00Z">
          <w:r w:rsidR="007937E3" w:rsidDel="00C850DB">
            <w:rPr>
              <w:sz w:val="22"/>
              <w:szCs w:val="22"/>
            </w:rPr>
            <w:delText xml:space="preserve">To date, we know very little about </w:delText>
          </w:r>
        </w:del>
        <w:del w:id="665" w:author="Microsoft Office User" w:date="2020-02-06T17:23:00Z">
          <w:r w:rsidR="007937E3" w:rsidDel="004964E5">
            <w:rPr>
              <w:sz w:val="22"/>
              <w:szCs w:val="22"/>
            </w:rPr>
            <w:delText xml:space="preserve">the </w:delText>
          </w:r>
        </w:del>
      </w:ins>
      <w:ins w:id="666" w:author="cwing@indiana.edu" w:date="2020-01-26T08:58:00Z">
        <w:del w:id="667" w:author="Microsoft Office User" w:date="2020-02-06T17:23:00Z">
          <w:r w:rsidR="007937E3" w:rsidDel="004964E5">
            <w:rPr>
              <w:sz w:val="22"/>
              <w:szCs w:val="22"/>
            </w:rPr>
            <w:delText xml:space="preserve">complicated interactions between safety regulations, bans, and prohibitions for goods like marijuana, tobacco, and vaping products. </w:delText>
          </w:r>
        </w:del>
      </w:ins>
      <w:ins w:id="668" w:author="cwing@indiana.edu" w:date="2020-01-26T08:56:00Z">
        <w:del w:id="669" w:author="Microsoft Office User" w:date="2020-02-06T17:23:00Z">
          <w:r w:rsidDel="004964E5">
            <w:rPr>
              <w:sz w:val="22"/>
              <w:szCs w:val="22"/>
            </w:rPr>
            <w:delText>Future research should examine the</w:delText>
          </w:r>
        </w:del>
      </w:ins>
      <w:ins w:id="670" w:author="cwing@indiana.edu" w:date="2020-01-26T08:58:00Z">
        <w:del w:id="671" w:author="Microsoft Office User" w:date="2020-02-06T17:23:00Z">
          <w:r w:rsidR="007937E3" w:rsidDel="004964E5">
            <w:rPr>
              <w:sz w:val="22"/>
              <w:szCs w:val="22"/>
            </w:rPr>
            <w:delText xml:space="preserve">se issues in more detail. </w:delText>
          </w:r>
        </w:del>
      </w:ins>
    </w:p>
    <w:p w14:paraId="542AC645" w14:textId="568B751D" w:rsidR="00FA0EF3" w:rsidDel="007D7368" w:rsidRDefault="00FA0EF3">
      <w:pPr>
        <w:jc w:val="both"/>
        <w:rPr>
          <w:del w:id="672" w:author="Microsoft Office User" w:date="2020-02-06T17:27:00Z"/>
          <w:sz w:val="22"/>
          <w:szCs w:val="22"/>
        </w:rPr>
      </w:pPr>
      <w:ins w:id="673" w:author="Alex Hollingsworth" w:date="2020-02-06T08:51:00Z">
        <w:del w:id="674" w:author="Microsoft Office User" w:date="2020-02-06T17:27:00Z">
          <w:r w:rsidDel="007D7368">
            <w:rPr>
              <w:sz w:val="22"/>
              <w:szCs w:val="22"/>
            </w:rPr>
            <w:delText>Add the word bias.</w:delText>
          </w:r>
        </w:del>
      </w:ins>
    </w:p>
    <w:p w14:paraId="33786695" w14:textId="77777777" w:rsidR="0091076C" w:rsidRDefault="0091076C">
      <w:pPr>
        <w:jc w:val="both"/>
        <w:rPr>
          <w:ins w:id="675" w:author="Hollingsworth, Alex" w:date="2020-02-06T12:38:00Z"/>
          <w:sz w:val="22"/>
          <w:szCs w:val="22"/>
        </w:rPr>
      </w:pPr>
    </w:p>
    <w:p w14:paraId="75021842" w14:textId="19993B6C" w:rsidR="002C5D02" w:rsidDel="0091076C" w:rsidRDefault="00B87AB6" w:rsidP="00F66FFE">
      <w:pPr>
        <w:jc w:val="both"/>
        <w:rPr>
          <w:ins w:id="676" w:author="Alex Hollingsworth" w:date="2020-02-06T09:01:00Z"/>
          <w:del w:id="677" w:author="Hollingsworth, Alex" w:date="2020-02-06T12:40:00Z"/>
          <w:sz w:val="22"/>
          <w:szCs w:val="22"/>
        </w:rPr>
      </w:pPr>
      <w:ins w:id="678" w:author="Alex Hollingsworth" w:date="2020-02-06T08:59:00Z">
        <w:del w:id="679" w:author="Hollingsworth, Alex" w:date="2020-02-06T12:40:00Z">
          <w:r w:rsidDel="0091076C">
            <w:rPr>
              <w:sz w:val="22"/>
              <w:szCs w:val="22"/>
            </w:rPr>
            <w:delText>Add the word no</w:delText>
          </w:r>
        </w:del>
      </w:ins>
      <w:ins w:id="680" w:author="Alex Hollingsworth" w:date="2020-02-06T09:00:00Z">
        <w:del w:id="681" w:author="Hollingsworth, Alex" w:date="2020-02-06T12:40:00Z">
          <w:r w:rsidDel="0091076C">
            <w:rPr>
              <w:sz w:val="22"/>
              <w:szCs w:val="22"/>
            </w:rPr>
            <w:delText>t a random experiment.</w:delText>
          </w:r>
        </w:del>
      </w:ins>
    </w:p>
    <w:p w14:paraId="3CEEEFEF" w14:textId="4440C42C" w:rsidR="00B87AB6" w:rsidDel="0091076C" w:rsidRDefault="00B87AB6" w:rsidP="00F66FFE">
      <w:pPr>
        <w:jc w:val="both"/>
        <w:rPr>
          <w:ins w:id="682" w:author="cwing@indiana.edu" w:date="2020-01-26T08:47:00Z"/>
          <w:del w:id="683" w:author="Hollingsworth, Alex" w:date="2020-02-06T12:40:00Z"/>
          <w:sz w:val="22"/>
          <w:szCs w:val="22"/>
        </w:rPr>
      </w:pPr>
      <w:ins w:id="684" w:author="Alex Hollingsworth" w:date="2020-02-06T09:01:00Z">
        <w:del w:id="685" w:author="Hollingsworth, Alex" w:date="2020-02-06T12:40:00Z">
          <w:r w:rsidDel="0091076C">
            <w:rPr>
              <w:sz w:val="22"/>
              <w:szCs w:val="22"/>
            </w:rPr>
            <w:delText xml:space="preserve">Add </w:delText>
          </w:r>
        </w:del>
      </w:ins>
      <w:ins w:id="686" w:author="Alex Hollingsworth" w:date="2020-02-06T09:02:00Z">
        <w:del w:id="687" w:author="Hollingsworth, Alex" w:date="2020-02-06T12:40:00Z">
          <w:r w:rsidR="003E7CD1" w:rsidDel="0091076C">
            <w:rPr>
              <w:sz w:val="22"/>
              <w:szCs w:val="22"/>
            </w:rPr>
            <w:delText>generalizability</w:delText>
          </w:r>
        </w:del>
      </w:ins>
      <w:ins w:id="688" w:author="Alex Hollingsworth" w:date="2020-02-06T09:01:00Z">
        <w:del w:id="689" w:author="Hollingsworth, Alex" w:date="2020-02-06T12:40:00Z">
          <w:r w:rsidDel="0091076C">
            <w:rPr>
              <w:sz w:val="22"/>
              <w:szCs w:val="22"/>
            </w:rPr>
            <w:delText xml:space="preserve">. </w:delText>
          </w:r>
        </w:del>
      </w:ins>
    </w:p>
    <w:p w14:paraId="2AFC1566" w14:textId="56EE6CFB" w:rsidR="006E38CD" w:rsidDel="00B60386" w:rsidRDefault="006E38CD" w:rsidP="00F66FFE">
      <w:pPr>
        <w:jc w:val="both"/>
        <w:rPr>
          <w:ins w:id="690" w:author="cwing@indiana.edu" w:date="2020-01-26T08:47:00Z"/>
          <w:del w:id="691" w:author="Hollingsworth, Alex" w:date="2020-02-06T12:58:00Z"/>
          <w:sz w:val="22"/>
          <w:szCs w:val="22"/>
        </w:rPr>
      </w:pPr>
    </w:p>
    <w:p w14:paraId="2342169E" w14:textId="278B38B9" w:rsidR="009E6524" w:rsidDel="0091076C" w:rsidRDefault="009E6524" w:rsidP="00F66FFE">
      <w:pPr>
        <w:jc w:val="both"/>
        <w:rPr>
          <w:ins w:id="692" w:author="cwing@indiana.edu" w:date="2020-01-26T08:47:00Z"/>
          <w:del w:id="693" w:author="Hollingsworth, Alex" w:date="2020-02-06T12:40:00Z"/>
          <w:sz w:val="22"/>
          <w:szCs w:val="22"/>
        </w:rPr>
      </w:pPr>
    </w:p>
    <w:p w14:paraId="61073F0F" w14:textId="66277053" w:rsidR="002C5D02" w:rsidDel="0091076C" w:rsidRDefault="002C5D02" w:rsidP="00F66FFE">
      <w:pPr>
        <w:jc w:val="both"/>
        <w:rPr>
          <w:ins w:id="694" w:author="cwing@indiana.edu" w:date="2020-01-26T08:46:00Z"/>
          <w:del w:id="695" w:author="Hollingsworth, Alex" w:date="2020-02-06T12:40:00Z"/>
          <w:sz w:val="22"/>
          <w:szCs w:val="22"/>
        </w:rPr>
      </w:pPr>
      <w:ins w:id="696" w:author="cwing@indiana.edu" w:date="2020-01-26T08:47:00Z">
        <w:del w:id="697" w:author="Hollingsworth, Alex" w:date="2020-02-06T12:40:00Z">
          <w:r w:rsidRPr="00021CE5" w:rsidDel="0091076C">
            <w:rPr>
              <w:rFonts w:ascii="Segoe UI" w:hAnsi="Segoe UI" w:cs="Segoe UI"/>
              <w:color w:val="212121"/>
              <w:sz w:val="23"/>
              <w:szCs w:val="23"/>
            </w:rPr>
            <w:br/>
          </w:r>
          <w:r w:rsidRPr="00021CE5" w:rsidDel="0091076C">
            <w:rPr>
              <w:rFonts w:ascii="Segoe UI" w:hAnsi="Segoe UI" w:cs="Segoe UI"/>
              <w:color w:val="212121"/>
              <w:sz w:val="23"/>
              <w:szCs w:val="23"/>
            </w:rPr>
            <w:br/>
          </w:r>
        </w:del>
      </w:ins>
    </w:p>
    <w:p w14:paraId="2E1E3E69" w14:textId="0A62C795" w:rsidR="000F76AC" w:rsidDel="007937E3" w:rsidRDefault="006124E2" w:rsidP="00F66FFE">
      <w:pPr>
        <w:jc w:val="both"/>
        <w:rPr>
          <w:ins w:id="698" w:author="Microsoft Office User" w:date="2020-01-24T17:23:00Z"/>
          <w:del w:id="699" w:author="cwing@indiana.edu" w:date="2020-01-26T08:59:00Z"/>
          <w:sz w:val="22"/>
          <w:szCs w:val="22"/>
        </w:rPr>
      </w:pPr>
      <w:moveFromRangeStart w:id="700" w:author="cwing@indiana.edu" w:date="2020-01-26T08:51:00Z" w:name="move30921078"/>
      <w:moveFrom w:id="701" w:author="cwing@indiana.edu" w:date="2020-01-26T08:51:00Z">
        <w:del w:id="702" w:author="cwing@indiana.edu" w:date="2020-01-26T08:59:00Z">
          <w:r w:rsidRPr="00762C48" w:rsidDel="007937E3">
            <w:rPr>
              <w:sz w:val="22"/>
              <w:szCs w:val="22"/>
            </w:rPr>
            <w:delText xml:space="preserve">One possible inference from our results is that the presence of legal markets for marijuana has helped mitigate the EVALI outbreak in some parts of the country. </w:delText>
          </w:r>
        </w:del>
      </w:moveFrom>
      <w:moveFromRangeEnd w:id="700"/>
      <w:del w:id="703" w:author="cwing@indiana.edu" w:date="2020-01-26T08:54:00Z">
        <w:r w:rsidR="00E17389" w:rsidRPr="00762C48" w:rsidDel="002C5D02">
          <w:rPr>
            <w:sz w:val="22"/>
            <w:szCs w:val="22"/>
          </w:rPr>
          <w:delText>Th</w:delText>
        </w:r>
        <w:r w:rsidRPr="00762C48" w:rsidDel="002C5D02">
          <w:rPr>
            <w:sz w:val="22"/>
            <w:szCs w:val="22"/>
          </w:rPr>
          <w:delText>e statistical</w:delText>
        </w:r>
        <w:r w:rsidR="00E17389" w:rsidRPr="00762C48" w:rsidDel="002C5D02">
          <w:rPr>
            <w:sz w:val="22"/>
            <w:szCs w:val="22"/>
          </w:rPr>
          <w:delText xml:space="preserve"> analysis</w:delText>
        </w:r>
        <w:r w:rsidR="00F92901" w:rsidRPr="00762C48" w:rsidDel="002C5D02">
          <w:rPr>
            <w:sz w:val="22"/>
            <w:szCs w:val="22"/>
          </w:rPr>
          <w:delText xml:space="preserve"> </w:delText>
        </w:r>
        <w:r w:rsidRPr="00762C48" w:rsidDel="002C5D02">
          <w:rPr>
            <w:sz w:val="22"/>
            <w:szCs w:val="22"/>
          </w:rPr>
          <w:delText xml:space="preserve">in this note </w:delText>
        </w:r>
        <w:r w:rsidR="00E17389" w:rsidRPr="00762C48" w:rsidDel="002C5D02">
          <w:rPr>
            <w:sz w:val="22"/>
            <w:szCs w:val="22"/>
          </w:rPr>
          <w:delText>is</w:delText>
        </w:r>
        <w:r w:rsidR="006116F0" w:rsidRPr="00762C48" w:rsidDel="002C5D02">
          <w:rPr>
            <w:sz w:val="22"/>
            <w:szCs w:val="22"/>
          </w:rPr>
          <w:delText xml:space="preserve"> limited in that </w:delText>
        </w:r>
        <w:r w:rsidR="00E17389" w:rsidRPr="00762C48" w:rsidDel="002C5D02">
          <w:rPr>
            <w:sz w:val="22"/>
            <w:szCs w:val="22"/>
          </w:rPr>
          <w:delText xml:space="preserve">these </w:delText>
        </w:r>
        <w:r w:rsidR="006116F0" w:rsidRPr="00762C48" w:rsidDel="002C5D02">
          <w:rPr>
            <w:sz w:val="22"/>
            <w:szCs w:val="22"/>
          </w:rPr>
          <w:delText>are</w:delText>
        </w:r>
        <w:r w:rsidR="00F92901" w:rsidRPr="00762C48" w:rsidDel="002C5D02">
          <w:rPr>
            <w:sz w:val="22"/>
            <w:szCs w:val="22"/>
          </w:rPr>
          <w:delText xml:space="preserve"> simple </w:delText>
        </w:r>
        <w:r w:rsidR="00926C57" w:rsidRPr="00762C48" w:rsidDel="002C5D02">
          <w:rPr>
            <w:sz w:val="22"/>
            <w:szCs w:val="22"/>
          </w:rPr>
          <w:delText>cross-sectional</w:delText>
        </w:r>
        <w:r w:rsidR="00F92901" w:rsidRPr="00762C48" w:rsidDel="002C5D02">
          <w:rPr>
            <w:sz w:val="22"/>
            <w:szCs w:val="22"/>
          </w:rPr>
          <w:delText xml:space="preserve"> comparisons of case rates</w:delText>
        </w:r>
        <w:r w:rsidRPr="00762C48" w:rsidDel="002C5D02">
          <w:rPr>
            <w:sz w:val="22"/>
            <w:szCs w:val="22"/>
          </w:rPr>
          <w:delText>, which</w:delText>
        </w:r>
        <w:r w:rsidR="00E17389" w:rsidRPr="00762C48" w:rsidDel="002C5D02">
          <w:rPr>
            <w:sz w:val="22"/>
            <w:szCs w:val="22"/>
          </w:rPr>
          <w:delText xml:space="preserve"> do</w:delText>
        </w:r>
        <w:r w:rsidR="00F92901" w:rsidRPr="00762C48" w:rsidDel="002C5D02">
          <w:rPr>
            <w:sz w:val="22"/>
            <w:szCs w:val="22"/>
          </w:rPr>
          <w:delText xml:space="preserve"> not attempt to adjust for the possibility </w:delText>
        </w:r>
        <w:r w:rsidR="00E17389" w:rsidRPr="00762C48" w:rsidDel="002C5D02">
          <w:rPr>
            <w:sz w:val="22"/>
            <w:szCs w:val="22"/>
          </w:rPr>
          <w:delText>of confounding</w:delText>
        </w:r>
        <w:r w:rsidR="00F92901" w:rsidRPr="00762C48" w:rsidDel="002C5D02">
          <w:rPr>
            <w:sz w:val="22"/>
            <w:szCs w:val="22"/>
          </w:rPr>
          <w:delText xml:space="preserve"> by other factors that might explain differences in </w:delText>
        </w:r>
        <w:r w:rsidR="00E17389" w:rsidRPr="00762C48" w:rsidDel="002C5D02">
          <w:rPr>
            <w:sz w:val="22"/>
            <w:szCs w:val="22"/>
          </w:rPr>
          <w:delText>EVALI case rates</w:delText>
        </w:r>
        <w:r w:rsidR="00442CE2" w:rsidRPr="00762C48" w:rsidDel="002C5D02">
          <w:rPr>
            <w:sz w:val="22"/>
            <w:szCs w:val="22"/>
          </w:rPr>
          <w:delText>.</w:delText>
        </w:r>
        <w:r w:rsidRPr="00762C48" w:rsidDel="002C5D02">
          <w:rPr>
            <w:sz w:val="22"/>
            <w:szCs w:val="22"/>
          </w:rPr>
          <w:delText xml:space="preserve"> </w:delText>
        </w:r>
      </w:del>
      <w:del w:id="704" w:author="cwing@indiana.edu" w:date="2020-01-26T08:59:00Z">
        <w:r w:rsidRPr="00762C48" w:rsidDel="007937E3">
          <w:rPr>
            <w:sz w:val="22"/>
            <w:szCs w:val="22"/>
          </w:rPr>
          <w:delText>Nevertheless, the data from the outbreak so far suggest that further restrictions on the legal market for marijuana</w:delText>
        </w:r>
        <w:r w:rsidR="00F14D79" w:rsidRPr="00762C48" w:rsidDel="007937E3">
          <w:rPr>
            <w:sz w:val="22"/>
            <w:szCs w:val="22"/>
          </w:rPr>
          <w:delText xml:space="preserve"> </w:delText>
        </w:r>
        <w:r w:rsidRPr="00762C48" w:rsidDel="007937E3">
          <w:rPr>
            <w:sz w:val="22"/>
            <w:szCs w:val="22"/>
          </w:rPr>
          <w:delText xml:space="preserve">could lead to more EVALI. </w:delText>
        </w:r>
      </w:del>
    </w:p>
    <w:p w14:paraId="7BB6610E" w14:textId="0A8F609F" w:rsidR="000F76AC" w:rsidDel="007937E3" w:rsidRDefault="000F76AC" w:rsidP="00F66FFE">
      <w:pPr>
        <w:jc w:val="both"/>
        <w:rPr>
          <w:ins w:id="705" w:author="Microsoft Office User" w:date="2020-01-24T17:23:00Z"/>
          <w:del w:id="706" w:author="cwing@indiana.edu" w:date="2020-01-26T08:59:00Z"/>
          <w:sz w:val="22"/>
          <w:szCs w:val="22"/>
        </w:rPr>
      </w:pPr>
    </w:p>
    <w:p w14:paraId="6C794D2C" w14:textId="26A5BB74" w:rsidR="00C23B6C" w:rsidDel="007937E3" w:rsidRDefault="000F76AC" w:rsidP="00F66FFE">
      <w:pPr>
        <w:jc w:val="both"/>
        <w:rPr>
          <w:del w:id="707" w:author="cwing@indiana.edu" w:date="2020-01-26T08:59:00Z"/>
          <w:sz w:val="22"/>
          <w:szCs w:val="22"/>
        </w:rPr>
      </w:pPr>
      <w:ins w:id="708" w:author="Microsoft Office User" w:date="2020-01-24T17:23:00Z">
        <w:del w:id="709" w:author="cwing@indiana.edu" w:date="2020-01-26T08:59:00Z">
          <w:r w:rsidDel="007937E3">
            <w:rPr>
              <w:sz w:val="22"/>
              <w:szCs w:val="22"/>
            </w:rPr>
            <w:delText>Recent proposals</w:delText>
          </w:r>
        </w:del>
      </w:ins>
      <w:del w:id="710" w:author="cwing@indiana.edu" w:date="2020-01-26T08:59:00Z">
        <w:r w:rsidR="006124E2" w:rsidRPr="00762C48" w:rsidDel="007937E3">
          <w:rPr>
            <w:sz w:val="22"/>
            <w:szCs w:val="22"/>
          </w:rPr>
          <w:delText xml:space="preserve">Recent proposals to ban e-cigarette products </w:delText>
        </w:r>
        <w:r w:rsidR="009F033B" w:rsidDel="007937E3">
          <w:rPr>
            <w:sz w:val="22"/>
            <w:szCs w:val="22"/>
          </w:rPr>
          <w:delText xml:space="preserve">are not supported by the data and seem to </w:delText>
        </w:r>
        <w:r w:rsidR="006124E2" w:rsidRPr="00762C48" w:rsidDel="007937E3">
          <w:rPr>
            <w:sz w:val="22"/>
            <w:szCs w:val="22"/>
          </w:rPr>
          <w:delText>raise concerns about the unintended public health consequences of black markets for recreational drugs</w:delText>
        </w:r>
        <w:r w:rsidR="00975226" w:rsidDel="007937E3">
          <w:rPr>
            <w:sz w:val="22"/>
            <w:szCs w:val="22"/>
            <w:vertAlign w:val="superscript"/>
          </w:rPr>
          <w:delText>5</w:delText>
        </w:r>
        <w:r w:rsidR="00A931E5" w:rsidRPr="00762C48" w:rsidDel="007937E3">
          <w:rPr>
            <w:sz w:val="22"/>
            <w:szCs w:val="22"/>
            <w:vertAlign w:val="superscript"/>
          </w:rPr>
          <w:delText>,</w:delText>
        </w:r>
        <w:r w:rsidR="00975226" w:rsidRPr="00975226" w:rsidDel="007937E3">
          <w:rPr>
            <w:sz w:val="22"/>
            <w:szCs w:val="22"/>
            <w:vertAlign w:val="superscript"/>
          </w:rPr>
          <w:delText>6</w:delText>
        </w:r>
        <w:r w:rsidR="00A931E5" w:rsidRPr="00762C48" w:rsidDel="007937E3">
          <w:rPr>
            <w:sz w:val="22"/>
            <w:szCs w:val="22"/>
          </w:rPr>
          <w:delText>.</w:delText>
        </w:r>
        <w:r w:rsidR="006B27A6" w:rsidRPr="00762C48" w:rsidDel="007937E3">
          <w:rPr>
            <w:sz w:val="22"/>
            <w:szCs w:val="22"/>
          </w:rPr>
          <w:delText xml:space="preserve">  </w:delText>
        </w:r>
      </w:del>
    </w:p>
    <w:p w14:paraId="5C56CCC9" w14:textId="6A32FFCE" w:rsidR="00F66FFE" w:rsidDel="00B60386" w:rsidRDefault="00F66FFE" w:rsidP="00F66FFE">
      <w:pPr>
        <w:jc w:val="both"/>
        <w:rPr>
          <w:del w:id="711" w:author="Hollingsworth, Alex" w:date="2020-02-06T12:58:00Z"/>
        </w:rPr>
      </w:pPr>
    </w:p>
    <w:p w14:paraId="05CD30B5" w14:textId="418C5EF9" w:rsidR="00C23B6C" w:rsidRPr="000F76AC" w:rsidDel="00B60386" w:rsidRDefault="00C23B6C" w:rsidP="00C23B6C">
      <w:pPr>
        <w:rPr>
          <w:del w:id="712" w:author="Hollingsworth, Alex" w:date="2020-02-06T12:58:00Z"/>
          <w:sz w:val="22"/>
          <w:szCs w:val="22"/>
          <w:rPrChange w:id="713" w:author="Microsoft Office User" w:date="2020-01-24T17:27:00Z">
            <w:rPr>
              <w:del w:id="714" w:author="Hollingsworth, Alex" w:date="2020-02-06T12:58:00Z"/>
            </w:rPr>
          </w:rPrChange>
        </w:rPr>
      </w:pPr>
    </w:p>
    <w:p w14:paraId="3A1CBA9E" w14:textId="7B30199C" w:rsidR="00C23B6C" w:rsidRPr="000F76AC" w:rsidRDefault="00C23B6C" w:rsidP="00C23B6C">
      <w:pPr>
        <w:rPr>
          <w:sz w:val="22"/>
          <w:szCs w:val="22"/>
          <w:rPrChange w:id="715" w:author="Microsoft Office User" w:date="2020-01-24T17:27:00Z">
            <w:rPr/>
          </w:rPrChange>
        </w:rPr>
      </w:pPr>
    </w:p>
    <w:p w14:paraId="7F536A2F" w14:textId="7BCFE298" w:rsidR="00C23B6C" w:rsidRPr="00A86569" w:rsidRDefault="000F76AC" w:rsidP="00C23B6C">
      <w:pPr>
        <w:rPr>
          <w:ins w:id="716" w:author="Microsoft Office User" w:date="2020-01-24T17:26:00Z"/>
          <w:b/>
          <w:sz w:val="22"/>
          <w:szCs w:val="22"/>
          <w:rPrChange w:id="717" w:author="Hollingsworth, Alex" w:date="2020-02-06T20:57:00Z">
            <w:rPr>
              <w:ins w:id="718" w:author="Microsoft Office User" w:date="2020-01-24T17:26:00Z"/>
            </w:rPr>
          </w:rPrChange>
        </w:rPr>
      </w:pPr>
      <w:ins w:id="719" w:author="Microsoft Office User" w:date="2020-01-24T17:26:00Z">
        <w:r w:rsidRPr="00A86569">
          <w:rPr>
            <w:b/>
            <w:sz w:val="22"/>
            <w:szCs w:val="22"/>
            <w:rPrChange w:id="720" w:author="Hollingsworth, Alex" w:date="2020-02-06T20:57:00Z">
              <w:rPr/>
            </w:rPrChange>
          </w:rPr>
          <w:t>Acknowledgements</w:t>
        </w:r>
      </w:ins>
    </w:p>
    <w:p w14:paraId="7134E923" w14:textId="15E0D0BD" w:rsidR="000F76AC" w:rsidRPr="000F76AC" w:rsidRDefault="000F76AC" w:rsidP="00C23B6C">
      <w:pPr>
        <w:rPr>
          <w:ins w:id="721" w:author="Microsoft Office User" w:date="2020-01-24T17:26:00Z"/>
          <w:sz w:val="22"/>
          <w:szCs w:val="22"/>
          <w:rPrChange w:id="722" w:author="Microsoft Office User" w:date="2020-01-24T17:27:00Z">
            <w:rPr>
              <w:ins w:id="723" w:author="Microsoft Office User" w:date="2020-01-24T17:26:00Z"/>
            </w:rPr>
          </w:rPrChange>
        </w:rPr>
      </w:pPr>
    </w:p>
    <w:p w14:paraId="1AC19AAD" w14:textId="354AB0D4" w:rsidR="002B08C1" w:rsidRPr="00B60386" w:rsidRDefault="000F76AC">
      <w:pPr>
        <w:jc w:val="both"/>
        <w:rPr>
          <w:moveTo w:id="724" w:author="Hollingsworth, Alex" w:date="2020-02-06T12:41:00Z"/>
          <w:sz w:val="22"/>
          <w:szCs w:val="22"/>
          <w:rPrChange w:id="725" w:author="Hollingsworth, Alex" w:date="2020-02-06T12:58:00Z">
            <w:rPr>
              <w:moveTo w:id="726" w:author="Hollingsworth, Alex" w:date="2020-02-06T12:41:00Z"/>
            </w:rPr>
          </w:rPrChange>
        </w:rPr>
        <w:pPrChange w:id="727" w:author="Hollingsworth, Alex" w:date="2020-02-06T12:42:00Z">
          <w:pPr/>
        </w:pPrChange>
      </w:pPr>
      <w:ins w:id="728" w:author="Microsoft Office User" w:date="2020-01-24T17:26:00Z">
        <w:r w:rsidRPr="00B60386">
          <w:rPr>
            <w:sz w:val="22"/>
            <w:szCs w:val="22"/>
            <w:rPrChange w:id="729" w:author="Hollingsworth, Alex" w:date="2020-02-06T12:58:00Z">
              <w:rPr>
                <w:rFonts w:ascii="Segoe UI" w:hAnsi="Segoe UI" w:cs="Segoe UI"/>
                <w:color w:val="212121"/>
                <w:sz w:val="23"/>
                <w:szCs w:val="23"/>
              </w:rPr>
            </w:rPrChange>
          </w:rPr>
          <w:t>Dr</w:t>
        </w:r>
      </w:ins>
      <w:ins w:id="730" w:author="Hollingsworth, Alex" w:date="2020-02-06T19:41:00Z">
        <w:r w:rsidR="00BA53FF">
          <w:rPr>
            <w:sz w:val="22"/>
            <w:szCs w:val="22"/>
          </w:rPr>
          <w:t>.</w:t>
        </w:r>
      </w:ins>
      <w:ins w:id="731" w:author="Microsoft Office User" w:date="2020-01-24T17:26:00Z">
        <w:r w:rsidRPr="00B60386">
          <w:rPr>
            <w:sz w:val="22"/>
            <w:szCs w:val="22"/>
            <w:rPrChange w:id="732" w:author="Hollingsworth, Alex" w:date="2020-02-06T12:58:00Z">
              <w:rPr>
                <w:rFonts w:ascii="Segoe UI" w:hAnsi="Segoe UI" w:cs="Segoe UI"/>
                <w:color w:val="212121"/>
                <w:sz w:val="23"/>
                <w:szCs w:val="23"/>
              </w:rPr>
            </w:rPrChange>
          </w:rPr>
          <w:t xml:space="preserve"> Wing and Dr</w:t>
        </w:r>
      </w:ins>
      <w:ins w:id="733" w:author="Hollingsworth, Alex" w:date="2020-02-06T19:41:00Z">
        <w:r w:rsidR="00BA53FF">
          <w:rPr>
            <w:sz w:val="22"/>
            <w:szCs w:val="22"/>
          </w:rPr>
          <w:t>.</w:t>
        </w:r>
      </w:ins>
      <w:ins w:id="734" w:author="Microsoft Office User" w:date="2020-01-24T17:26:00Z">
        <w:r w:rsidRPr="00B60386">
          <w:rPr>
            <w:sz w:val="22"/>
            <w:szCs w:val="22"/>
            <w:rPrChange w:id="735" w:author="Hollingsworth, Alex" w:date="2020-02-06T12:58:00Z">
              <w:rPr>
                <w:rFonts w:ascii="Segoe UI" w:hAnsi="Segoe UI" w:cs="Segoe UI"/>
                <w:color w:val="212121"/>
                <w:sz w:val="23"/>
                <w:szCs w:val="23"/>
              </w:rPr>
            </w:rPrChange>
          </w:rPr>
          <w:t xml:space="preserve"> Hollingsworth had full access to all the data in the study and take full responsibility for the integrity of the data and the accuracy of the data analysis.</w:t>
        </w:r>
      </w:ins>
      <w:ins w:id="736" w:author="Hollingsworth, Alex" w:date="2020-02-06T12:41:00Z">
        <w:r w:rsidR="002B08C1" w:rsidRPr="00B60386">
          <w:rPr>
            <w:sz w:val="22"/>
            <w:szCs w:val="22"/>
            <w:rPrChange w:id="737" w:author="Hollingsworth, Alex" w:date="2020-02-06T12:58:00Z">
              <w:rPr/>
            </w:rPrChange>
          </w:rPr>
          <w:t xml:space="preserve"> </w:t>
        </w:r>
      </w:ins>
      <w:ins w:id="738" w:author="Hollingsworth, Alex" w:date="2020-02-06T12:42:00Z">
        <w:r w:rsidR="002B08C1" w:rsidRPr="00B60386">
          <w:rPr>
            <w:sz w:val="22"/>
            <w:szCs w:val="22"/>
            <w:rPrChange w:id="739" w:author="Hollingsworth, Alex" w:date="2020-02-06T12:58:00Z">
              <w:rPr/>
            </w:rPrChange>
          </w:rPr>
          <w:t xml:space="preserve"> </w:t>
        </w:r>
      </w:ins>
      <w:moveToRangeStart w:id="740" w:author="Hollingsworth, Alex" w:date="2020-02-06T12:41:00Z" w:name="move31885334"/>
      <w:moveTo w:id="741" w:author="Hollingsworth, Alex" w:date="2020-02-06T12:41:00Z">
        <w:r w:rsidR="002B08C1" w:rsidRPr="00B60386">
          <w:rPr>
            <w:sz w:val="22"/>
            <w:szCs w:val="22"/>
            <w:rPrChange w:id="742" w:author="Hollingsworth, Alex" w:date="2020-02-06T12:58:00Z">
              <w:rPr/>
            </w:rPrChange>
          </w:rPr>
          <w:t xml:space="preserve">Dr. Wing and Dr. Hollingsworth are responsible for ensuring that this report followed </w:t>
        </w:r>
        <w:del w:id="743" w:author="Hollingsworth, Alex" w:date="2020-02-06T12:59:00Z">
          <w:r w:rsidR="002B08C1" w:rsidRPr="00B60386" w:rsidDel="00B60386">
            <w:rPr>
              <w:sz w:val="22"/>
              <w:szCs w:val="22"/>
              <w:rPrChange w:id="744" w:author="Hollingsworth, Alex" w:date="2020-02-06T12:58:00Z">
                <w:rPr/>
              </w:rPrChange>
            </w:rPr>
            <w:delText xml:space="preserve">the  </w:delText>
          </w:r>
        </w:del>
        <w:r w:rsidR="002B08C1" w:rsidRPr="00B60386">
          <w:rPr>
            <w:sz w:val="22"/>
            <w:szCs w:val="22"/>
            <w:rPrChange w:id="745" w:author="Hollingsworth, Alex" w:date="2020-02-06T12:58:00Z">
              <w:rPr/>
            </w:rPrChange>
          </w:rPr>
          <w:t xml:space="preserve">STROBE guidelines for cross-sectional studies. </w:t>
        </w:r>
      </w:moveTo>
      <w:ins w:id="746" w:author="Hollingsworth, Alex" w:date="2020-02-06T12:42:00Z">
        <w:r w:rsidR="002B08C1" w:rsidRPr="00B60386">
          <w:rPr>
            <w:sz w:val="22"/>
            <w:szCs w:val="22"/>
            <w:rPrChange w:id="747" w:author="Hollingsworth, Alex" w:date="2020-02-06T12:58:00Z">
              <w:rPr/>
            </w:rPrChange>
          </w:rPr>
          <w:t xml:space="preserve">No authors of this study have relevant financial or </w:t>
        </w:r>
      </w:ins>
      <w:ins w:id="748" w:author="Hollingsworth, Alex" w:date="2020-02-06T12:59:00Z">
        <w:r w:rsidR="00B60386">
          <w:rPr>
            <w:sz w:val="22"/>
            <w:szCs w:val="22"/>
          </w:rPr>
          <w:t xml:space="preserve">conflicts of interest </w:t>
        </w:r>
      </w:ins>
      <w:ins w:id="749" w:author="Hollingsworth, Alex" w:date="2020-02-06T12:42:00Z">
        <w:r w:rsidR="002B08C1" w:rsidRPr="00B60386">
          <w:rPr>
            <w:sz w:val="22"/>
            <w:szCs w:val="22"/>
            <w:rPrChange w:id="750" w:author="Hollingsworth, Alex" w:date="2020-02-06T12:58:00Z">
              <w:rPr/>
            </w:rPrChange>
          </w:rPr>
          <w:t xml:space="preserve">to </w:t>
        </w:r>
      </w:ins>
      <w:ins w:id="751" w:author="Hollingsworth, Alex" w:date="2020-02-06T12:59:00Z">
        <w:r w:rsidR="00B60386">
          <w:rPr>
            <w:sz w:val="22"/>
            <w:szCs w:val="22"/>
          </w:rPr>
          <w:t>disclose</w:t>
        </w:r>
      </w:ins>
      <w:ins w:id="752" w:author="Hollingsworth, Alex" w:date="2020-02-06T12:42:00Z">
        <w:r w:rsidR="002B08C1" w:rsidRPr="00B60386">
          <w:rPr>
            <w:sz w:val="22"/>
            <w:szCs w:val="22"/>
            <w:rPrChange w:id="753" w:author="Hollingsworth, Alex" w:date="2020-02-06T12:58:00Z">
              <w:rPr/>
            </w:rPrChange>
          </w:rPr>
          <w:t xml:space="preserve">. </w:t>
        </w:r>
      </w:ins>
    </w:p>
    <w:moveToRangeEnd w:id="740"/>
    <w:p w14:paraId="6CB4A139" w14:textId="6899FB3F" w:rsidR="000F76AC" w:rsidRPr="000F76AC" w:rsidDel="002B08C1" w:rsidRDefault="000F76AC" w:rsidP="00C23B6C">
      <w:pPr>
        <w:rPr>
          <w:del w:id="754" w:author="Hollingsworth, Alex" w:date="2020-02-06T12:42:00Z"/>
          <w:sz w:val="22"/>
          <w:szCs w:val="22"/>
          <w:rPrChange w:id="755" w:author="Microsoft Office User" w:date="2020-01-24T17:27:00Z">
            <w:rPr>
              <w:del w:id="756" w:author="Hollingsworth, Alex" w:date="2020-02-06T12:42:00Z"/>
            </w:rPr>
          </w:rPrChange>
        </w:rPr>
      </w:pPr>
    </w:p>
    <w:p w14:paraId="0B9CD2C1" w14:textId="1A4DF31C" w:rsidR="00C23B6C" w:rsidRPr="00B60386" w:rsidDel="002B08C1" w:rsidRDefault="00C23B6C" w:rsidP="00C23B6C">
      <w:pPr>
        <w:rPr>
          <w:del w:id="757" w:author="Hollingsworth, Alex" w:date="2020-02-06T12:42:00Z"/>
          <w:sz w:val="22"/>
          <w:szCs w:val="22"/>
          <w:rPrChange w:id="758" w:author="Hollingsworth, Alex" w:date="2020-02-06T12:58:00Z">
            <w:rPr>
              <w:del w:id="759" w:author="Hollingsworth, Alex" w:date="2020-02-06T12:42:00Z"/>
            </w:rPr>
          </w:rPrChange>
        </w:rPr>
      </w:pPr>
    </w:p>
    <w:p w14:paraId="3B74271B" w14:textId="767395BF" w:rsidR="00C23B6C" w:rsidRPr="00B60386" w:rsidDel="002B08C1" w:rsidRDefault="00C23B6C" w:rsidP="00C23B6C">
      <w:pPr>
        <w:rPr>
          <w:ins w:id="760" w:author="Alex Hollingsworth" w:date="2020-02-06T09:01:00Z"/>
          <w:del w:id="761" w:author="Hollingsworth, Alex" w:date="2020-02-06T12:42:00Z"/>
          <w:sz w:val="22"/>
          <w:szCs w:val="22"/>
          <w:rPrChange w:id="762" w:author="Hollingsworth, Alex" w:date="2020-02-06T12:58:00Z">
            <w:rPr>
              <w:ins w:id="763" w:author="Alex Hollingsworth" w:date="2020-02-06T09:01:00Z"/>
              <w:del w:id="764" w:author="Hollingsworth, Alex" w:date="2020-02-06T12:42:00Z"/>
            </w:rPr>
          </w:rPrChange>
        </w:rPr>
      </w:pPr>
    </w:p>
    <w:p w14:paraId="4B44A6D0" w14:textId="576941B0" w:rsidR="00B87AB6" w:rsidRPr="00B60386" w:rsidDel="002B08C1" w:rsidRDefault="00B87AB6" w:rsidP="00C23B6C">
      <w:pPr>
        <w:rPr>
          <w:ins w:id="765" w:author="Alex Hollingsworth" w:date="2020-02-06T09:06:00Z"/>
          <w:del w:id="766" w:author="Hollingsworth, Alex" w:date="2020-02-06T12:42:00Z"/>
          <w:sz w:val="22"/>
          <w:szCs w:val="22"/>
          <w:rPrChange w:id="767" w:author="Hollingsworth, Alex" w:date="2020-02-06T12:58:00Z">
            <w:rPr>
              <w:ins w:id="768" w:author="Alex Hollingsworth" w:date="2020-02-06T09:06:00Z"/>
              <w:del w:id="769" w:author="Hollingsworth, Alex" w:date="2020-02-06T12:42:00Z"/>
            </w:rPr>
          </w:rPrChange>
        </w:rPr>
      </w:pPr>
      <w:ins w:id="770" w:author="Alex Hollingsworth" w:date="2020-02-06T09:01:00Z">
        <w:del w:id="771" w:author="Hollingsworth, Alex" w:date="2020-02-06T12:42:00Z">
          <w:r w:rsidRPr="00B60386" w:rsidDel="002B08C1">
            <w:rPr>
              <w:sz w:val="22"/>
              <w:szCs w:val="22"/>
              <w:rPrChange w:id="772" w:author="Hollingsworth, Alex" w:date="2020-02-06T12:58:00Z">
                <w:rPr/>
              </w:rPrChange>
            </w:rPr>
            <w:delText>Mention</w:delText>
          </w:r>
        </w:del>
      </w:ins>
      <w:ins w:id="773" w:author="Alex Hollingsworth" w:date="2020-02-06T09:02:00Z">
        <w:del w:id="774" w:author="Hollingsworth, Alex" w:date="2020-02-06T12:42:00Z">
          <w:r w:rsidRPr="00B60386" w:rsidDel="002B08C1">
            <w:rPr>
              <w:sz w:val="22"/>
              <w:szCs w:val="22"/>
              <w:rPrChange w:id="775" w:author="Hollingsworth, Alex" w:date="2020-02-06T12:58:00Z">
                <w:rPr/>
              </w:rPrChange>
            </w:rPr>
            <w:delText xml:space="preserve"> no funding. </w:delText>
          </w:r>
        </w:del>
      </w:ins>
    </w:p>
    <w:p w14:paraId="05B6AA9D" w14:textId="09744B5D" w:rsidR="003243F7" w:rsidRPr="00B60386" w:rsidDel="002B08C1" w:rsidRDefault="003243F7" w:rsidP="00C23B6C">
      <w:pPr>
        <w:rPr>
          <w:moveFrom w:id="776" w:author="Hollingsworth, Alex" w:date="2020-02-06T12:41:00Z"/>
          <w:sz w:val="22"/>
          <w:szCs w:val="22"/>
          <w:rPrChange w:id="777" w:author="Hollingsworth, Alex" w:date="2020-02-06T12:58:00Z">
            <w:rPr>
              <w:moveFrom w:id="778" w:author="Hollingsworth, Alex" w:date="2020-02-06T12:41:00Z"/>
            </w:rPr>
          </w:rPrChange>
        </w:rPr>
      </w:pPr>
      <w:moveFromRangeStart w:id="779" w:author="Hollingsworth, Alex" w:date="2020-02-06T12:41:00Z" w:name="move31885334"/>
      <w:moveFrom w:id="780" w:author="Hollingsworth, Alex" w:date="2020-02-06T12:41:00Z">
        <w:ins w:id="781" w:author="Alex Hollingsworth" w:date="2020-02-06T09:06:00Z">
          <w:r w:rsidRPr="00B60386" w:rsidDel="002B08C1">
            <w:rPr>
              <w:sz w:val="22"/>
              <w:szCs w:val="22"/>
              <w:rPrChange w:id="782" w:author="Hollingsworth, Alex" w:date="2020-02-06T12:58:00Z">
                <w:rPr/>
              </w:rPrChange>
            </w:rPr>
            <w:t xml:space="preserve">Dr. Wing and Dr. Hollingsworth are responsible for ensuring that </w:t>
          </w:r>
        </w:ins>
      </w:moveFrom>
    </w:p>
    <w:p w14:paraId="76818D4C" w14:textId="79505B0A" w:rsidR="00C23B6C" w:rsidRPr="00B60386" w:rsidDel="002B08C1" w:rsidRDefault="003243F7" w:rsidP="00C23B6C">
      <w:pPr>
        <w:rPr>
          <w:moveFrom w:id="783" w:author="Hollingsworth, Alex" w:date="2020-02-06T12:41:00Z"/>
          <w:sz w:val="22"/>
          <w:szCs w:val="22"/>
          <w:rPrChange w:id="784" w:author="Hollingsworth, Alex" w:date="2020-02-06T12:58:00Z">
            <w:rPr>
              <w:moveFrom w:id="785" w:author="Hollingsworth, Alex" w:date="2020-02-06T12:41:00Z"/>
            </w:rPr>
          </w:rPrChange>
        </w:rPr>
      </w:pPr>
      <w:moveFrom w:id="786" w:author="Hollingsworth, Alex" w:date="2020-02-06T12:41:00Z">
        <w:ins w:id="787" w:author="Alex Hollingsworth" w:date="2020-02-06T09:06:00Z">
          <w:r w:rsidRPr="00B60386" w:rsidDel="002B08C1">
            <w:rPr>
              <w:sz w:val="22"/>
              <w:szCs w:val="22"/>
              <w:rPrChange w:id="788" w:author="Hollingsworth, Alex" w:date="2020-02-06T12:58:00Z">
                <w:rPr/>
              </w:rPrChange>
            </w:rPr>
            <w:t>t</w:t>
          </w:r>
        </w:ins>
        <w:ins w:id="789" w:author="Alex Hollingsworth" w:date="2020-02-06T09:05:00Z">
          <w:r w:rsidRPr="00B60386" w:rsidDel="002B08C1">
            <w:rPr>
              <w:sz w:val="22"/>
              <w:szCs w:val="22"/>
              <w:rPrChange w:id="790" w:author="Hollingsworth, Alex" w:date="2020-02-06T12:58:00Z">
                <w:rPr/>
              </w:rPrChange>
            </w:rPr>
            <w:t>his report follow</w:t>
          </w:r>
        </w:ins>
        <w:ins w:id="791" w:author="Alex Hollingsworth" w:date="2020-02-06T09:06:00Z">
          <w:r w:rsidRPr="00B60386" w:rsidDel="002B08C1">
            <w:rPr>
              <w:sz w:val="22"/>
              <w:szCs w:val="22"/>
              <w:rPrChange w:id="792" w:author="Hollingsworth, Alex" w:date="2020-02-06T12:58:00Z">
                <w:rPr/>
              </w:rPrChange>
            </w:rPr>
            <w:t xml:space="preserve">ed the </w:t>
          </w:r>
        </w:ins>
        <w:ins w:id="793" w:author="Alex Hollingsworth" w:date="2020-02-06T09:05:00Z">
          <w:r w:rsidRPr="00B60386" w:rsidDel="002B08C1">
            <w:rPr>
              <w:sz w:val="22"/>
              <w:szCs w:val="22"/>
              <w:rPrChange w:id="794" w:author="Hollingsworth, Alex" w:date="2020-02-06T12:58:00Z">
                <w:rPr/>
              </w:rPrChange>
            </w:rPr>
            <w:t xml:space="preserve"> STROBE </w:t>
          </w:r>
        </w:ins>
        <w:ins w:id="795" w:author="Alex Hollingsworth" w:date="2020-02-06T09:06:00Z">
          <w:r w:rsidRPr="00B60386" w:rsidDel="002B08C1">
            <w:rPr>
              <w:sz w:val="22"/>
              <w:szCs w:val="22"/>
              <w:rPrChange w:id="796" w:author="Hollingsworth, Alex" w:date="2020-02-06T12:58:00Z">
                <w:rPr/>
              </w:rPrChange>
            </w:rPr>
            <w:t xml:space="preserve">guidelines for cross-sectional studies. </w:t>
          </w:r>
        </w:ins>
      </w:moveFrom>
    </w:p>
    <w:moveFromRangeEnd w:id="779"/>
    <w:p w14:paraId="75682ADC" w14:textId="7C09D653" w:rsidR="00C23B6C" w:rsidRPr="00B60386" w:rsidDel="002B08C1" w:rsidRDefault="00C23B6C" w:rsidP="00C23B6C">
      <w:pPr>
        <w:rPr>
          <w:del w:id="797" w:author="Hollingsworth, Alex" w:date="2020-02-06T12:42:00Z"/>
          <w:sz w:val="22"/>
          <w:szCs w:val="22"/>
          <w:rPrChange w:id="798" w:author="Hollingsworth, Alex" w:date="2020-02-06T12:58:00Z">
            <w:rPr>
              <w:del w:id="799" w:author="Hollingsworth, Alex" w:date="2020-02-06T12:42:00Z"/>
            </w:rPr>
          </w:rPrChange>
        </w:rPr>
      </w:pPr>
    </w:p>
    <w:p w14:paraId="36437345" w14:textId="5F8C2655" w:rsidR="00C23B6C" w:rsidDel="00D53AB7" w:rsidRDefault="00C23B6C">
      <w:pPr>
        <w:rPr>
          <w:del w:id="800" w:author="Hollingsworth, Alex" w:date="2020-02-07T14:33:00Z"/>
          <w:sz w:val="22"/>
          <w:szCs w:val="22"/>
        </w:rPr>
      </w:pPr>
    </w:p>
    <w:p w14:paraId="1EA7823E" w14:textId="1B3C4590" w:rsidR="00D53AB7" w:rsidRDefault="00D53AB7" w:rsidP="00C23B6C">
      <w:pPr>
        <w:rPr>
          <w:ins w:id="801" w:author="Hollingsworth, Alex" w:date="2020-02-07T14:33:00Z"/>
          <w:sz w:val="22"/>
          <w:szCs w:val="22"/>
        </w:rPr>
      </w:pPr>
    </w:p>
    <w:p w14:paraId="72457243" w14:textId="77777777" w:rsidR="00D53AB7" w:rsidRPr="00B60386" w:rsidRDefault="00D53AB7" w:rsidP="00C23B6C">
      <w:pPr>
        <w:rPr>
          <w:ins w:id="802" w:author="Hollingsworth, Alex" w:date="2020-02-07T14:33:00Z"/>
          <w:sz w:val="22"/>
          <w:szCs w:val="22"/>
          <w:rPrChange w:id="803" w:author="Hollingsworth, Alex" w:date="2020-02-06T12:58:00Z">
            <w:rPr>
              <w:ins w:id="804" w:author="Hollingsworth, Alex" w:date="2020-02-07T14:33:00Z"/>
            </w:rPr>
          </w:rPrChange>
        </w:rPr>
      </w:pPr>
      <w:bookmarkStart w:id="805" w:name="_GoBack"/>
      <w:bookmarkEnd w:id="805"/>
    </w:p>
    <w:p w14:paraId="183669D8" w14:textId="537EE269" w:rsidR="00C23B6C" w:rsidDel="00D53AB7" w:rsidRDefault="00C23B6C" w:rsidP="00C23B6C">
      <w:pPr>
        <w:rPr>
          <w:del w:id="806" w:author="Hollingsworth, Alex" w:date="2020-02-07T14:33:00Z"/>
        </w:rPr>
      </w:pPr>
    </w:p>
    <w:p w14:paraId="49465C5C" w14:textId="45C0AD83" w:rsidR="00975226" w:rsidDel="00D53AB7" w:rsidRDefault="00975226" w:rsidP="00975226">
      <w:pPr>
        <w:rPr>
          <w:del w:id="807" w:author="Hollingsworth, Alex" w:date="2020-02-07T14:33:00Z"/>
        </w:rPr>
      </w:pPr>
    </w:p>
    <w:p w14:paraId="07AFDD0A" w14:textId="0BCD4C7D" w:rsidR="00975226" w:rsidDel="00D53AB7" w:rsidRDefault="00975226" w:rsidP="00975226">
      <w:pPr>
        <w:rPr>
          <w:del w:id="808" w:author="Hollingsworth, Alex" w:date="2020-02-07T14:33:00Z"/>
        </w:rPr>
      </w:pPr>
    </w:p>
    <w:p w14:paraId="4D5C6C18" w14:textId="5DFC1F57" w:rsidR="00975226" w:rsidDel="00D53AB7" w:rsidRDefault="00975226" w:rsidP="00975226">
      <w:pPr>
        <w:rPr>
          <w:del w:id="809" w:author="Hollingsworth, Alex" w:date="2020-02-07T14:33:00Z"/>
        </w:rPr>
      </w:pPr>
    </w:p>
    <w:p w14:paraId="6D99A97D" w14:textId="2C4B34D5" w:rsidR="00975226" w:rsidDel="00D53AB7" w:rsidRDefault="00975226" w:rsidP="00975226">
      <w:pPr>
        <w:rPr>
          <w:del w:id="810" w:author="Hollingsworth, Alex" w:date="2020-02-07T14:33:00Z"/>
        </w:rPr>
      </w:pPr>
    </w:p>
    <w:p w14:paraId="407F084D" w14:textId="5C369C41" w:rsidR="00975226" w:rsidDel="00D53AB7" w:rsidRDefault="00975226" w:rsidP="00975226">
      <w:pPr>
        <w:rPr>
          <w:del w:id="811" w:author="Hollingsworth, Alex" w:date="2020-02-07T14:33:00Z"/>
        </w:rPr>
      </w:pPr>
    </w:p>
    <w:p w14:paraId="76B85839" w14:textId="36155164" w:rsidR="00975226" w:rsidDel="00D53AB7" w:rsidRDefault="00975226" w:rsidP="00975226">
      <w:pPr>
        <w:rPr>
          <w:del w:id="812" w:author="Hollingsworth, Alex" w:date="2020-02-07T14:33:00Z"/>
        </w:rPr>
      </w:pPr>
    </w:p>
    <w:p w14:paraId="1A3CECF3" w14:textId="6AE032C1" w:rsidR="00975226" w:rsidDel="00D53AB7" w:rsidRDefault="00975226" w:rsidP="00975226">
      <w:pPr>
        <w:rPr>
          <w:del w:id="813" w:author="Hollingsworth, Alex" w:date="2020-02-07T14:33:00Z"/>
        </w:rPr>
      </w:pPr>
    </w:p>
    <w:p w14:paraId="72E6FEAA" w14:textId="3608169E" w:rsidR="00975226" w:rsidDel="00D53AB7" w:rsidRDefault="00975226" w:rsidP="00975226">
      <w:pPr>
        <w:rPr>
          <w:del w:id="814" w:author="Hollingsworth, Alex" w:date="2020-02-07T14:33:00Z"/>
        </w:rPr>
      </w:pPr>
    </w:p>
    <w:p w14:paraId="6F478615" w14:textId="6F5872A7" w:rsidR="00975226" w:rsidDel="00D53AB7" w:rsidRDefault="00975226" w:rsidP="00975226">
      <w:pPr>
        <w:rPr>
          <w:del w:id="815" w:author="Hollingsworth, Alex" w:date="2020-02-07T14:33:00Z"/>
        </w:rPr>
      </w:pPr>
    </w:p>
    <w:p w14:paraId="7A8A9C1F" w14:textId="2F3366E8" w:rsidR="00975226" w:rsidDel="00D53AB7" w:rsidRDefault="00975226" w:rsidP="00975226">
      <w:pPr>
        <w:rPr>
          <w:del w:id="816" w:author="Hollingsworth, Alex" w:date="2020-02-07T14:33:00Z"/>
        </w:rPr>
      </w:pPr>
    </w:p>
    <w:p w14:paraId="0050A52F" w14:textId="61FF9E08" w:rsidR="00975226" w:rsidDel="00D53AB7" w:rsidRDefault="00975226" w:rsidP="00975226">
      <w:pPr>
        <w:rPr>
          <w:del w:id="817" w:author="Hollingsworth, Alex" w:date="2020-02-07T14:33:00Z"/>
        </w:rPr>
      </w:pPr>
    </w:p>
    <w:p w14:paraId="43A1A606" w14:textId="265E8B40" w:rsidR="00975226" w:rsidDel="00D53AB7" w:rsidRDefault="00975226" w:rsidP="00975226">
      <w:pPr>
        <w:rPr>
          <w:del w:id="818" w:author="Hollingsworth, Alex" w:date="2020-02-07T14:33:00Z"/>
        </w:rPr>
      </w:pPr>
    </w:p>
    <w:p w14:paraId="47BA6852" w14:textId="1410D0C6" w:rsidR="00975226" w:rsidDel="00D53AB7" w:rsidRDefault="00975226" w:rsidP="00975226">
      <w:pPr>
        <w:rPr>
          <w:del w:id="819" w:author="Hollingsworth, Alex" w:date="2020-02-07T14:33:00Z"/>
        </w:rPr>
      </w:pPr>
    </w:p>
    <w:p w14:paraId="372EEA91" w14:textId="6425EA15" w:rsidR="00975226" w:rsidDel="00D53AB7" w:rsidRDefault="00975226" w:rsidP="00975226">
      <w:pPr>
        <w:rPr>
          <w:del w:id="820" w:author="Hollingsworth, Alex" w:date="2020-02-07T14:33:00Z"/>
        </w:rPr>
      </w:pPr>
    </w:p>
    <w:p w14:paraId="226E9816" w14:textId="1D9223A3" w:rsidR="00975226" w:rsidDel="00D53AB7" w:rsidRDefault="00975226" w:rsidP="00975226">
      <w:pPr>
        <w:rPr>
          <w:del w:id="821" w:author="Hollingsworth, Alex" w:date="2020-02-07T14:33:00Z"/>
        </w:rPr>
      </w:pPr>
    </w:p>
    <w:p w14:paraId="6C4DA948" w14:textId="0A6DEF4C" w:rsidR="00975226" w:rsidDel="00D53AB7" w:rsidRDefault="00975226" w:rsidP="00975226">
      <w:pPr>
        <w:rPr>
          <w:del w:id="822" w:author="Hollingsworth, Alex" w:date="2020-02-07T14:33:00Z"/>
        </w:rPr>
      </w:pPr>
    </w:p>
    <w:p w14:paraId="024871E6" w14:textId="3681EA3C" w:rsidR="00975226" w:rsidDel="00D53AB7" w:rsidRDefault="00975226" w:rsidP="00975226">
      <w:pPr>
        <w:rPr>
          <w:del w:id="823" w:author="Hollingsworth, Alex" w:date="2020-02-07T14:33:00Z"/>
        </w:rPr>
      </w:pPr>
    </w:p>
    <w:p w14:paraId="3851B852" w14:textId="3103DF68" w:rsidR="00744FA2" w:rsidDel="00D53AB7" w:rsidRDefault="00744FA2" w:rsidP="00975226">
      <w:pPr>
        <w:jc w:val="center"/>
        <w:rPr>
          <w:del w:id="824" w:author="Hollingsworth, Alex" w:date="2020-02-07T14:33:00Z"/>
        </w:rPr>
      </w:pPr>
    </w:p>
    <w:p w14:paraId="04C4B24B" w14:textId="7C9E69ED" w:rsidR="00744FA2" w:rsidDel="00D53AB7" w:rsidRDefault="00744FA2" w:rsidP="00975226">
      <w:pPr>
        <w:jc w:val="center"/>
        <w:rPr>
          <w:del w:id="825" w:author="Hollingsworth, Alex" w:date="2020-02-07T14:33:00Z"/>
        </w:rPr>
      </w:pPr>
    </w:p>
    <w:p w14:paraId="423AF510" w14:textId="64529E6F" w:rsidR="00744FA2" w:rsidDel="00D53AB7" w:rsidRDefault="00744FA2" w:rsidP="00975226">
      <w:pPr>
        <w:jc w:val="center"/>
        <w:rPr>
          <w:del w:id="826" w:author="Hollingsworth, Alex" w:date="2020-02-07T14:33:00Z"/>
        </w:rPr>
      </w:pPr>
    </w:p>
    <w:p w14:paraId="74FDD765" w14:textId="4DB0F4D7" w:rsidR="00975226" w:rsidDel="00D53AB7" w:rsidRDefault="00975226" w:rsidP="00975226">
      <w:pPr>
        <w:jc w:val="center"/>
        <w:rPr>
          <w:del w:id="827" w:author="Hollingsworth, Alex" w:date="2020-02-07T14:33:00Z"/>
        </w:rPr>
      </w:pPr>
      <w:del w:id="828" w:author="Hollingsworth, Alex" w:date="2020-02-07T14:33:00Z">
        <w:r w:rsidDel="00D53AB7">
          <w:delText xml:space="preserve">Exhibit </w:delText>
        </w:r>
      </w:del>
      <w:ins w:id="829" w:author="Microsoft Office User" w:date="2020-01-24T17:24:00Z">
        <w:del w:id="830" w:author="Hollingsworth, Alex" w:date="2020-02-07T14:33:00Z">
          <w:r w:rsidR="000F76AC" w:rsidDel="00D53AB7">
            <w:delText xml:space="preserve">Figure </w:delText>
          </w:r>
        </w:del>
      </w:ins>
      <w:del w:id="831" w:author="Hollingsworth, Alex" w:date="2020-02-07T14:33:00Z">
        <w:r w:rsidDel="00D53AB7">
          <w:delText>1</w:delText>
        </w:r>
      </w:del>
    </w:p>
    <w:p w14:paraId="30C98E49" w14:textId="18ADC1A3" w:rsidR="00C23B6C" w:rsidDel="00D53AB7" w:rsidRDefault="00C23B6C" w:rsidP="00C23B6C">
      <w:pPr>
        <w:rPr>
          <w:del w:id="832" w:author="Hollingsworth, Alex" w:date="2020-02-07T14:33:00Z"/>
        </w:rPr>
      </w:pPr>
    </w:p>
    <w:p w14:paraId="11B11D7D" w14:textId="5CEA4269" w:rsidR="00C23B6C" w:rsidDel="00D53AB7" w:rsidRDefault="00975226" w:rsidP="00C23B6C">
      <w:pPr>
        <w:rPr>
          <w:del w:id="833" w:author="Hollingsworth, Alex" w:date="2020-02-07T14:33:00Z"/>
        </w:rPr>
      </w:pPr>
      <w:del w:id="834" w:author="Hollingsworth, Alex" w:date="2020-02-05T17:06:00Z">
        <w:r w:rsidDel="00E76151">
          <w:rPr>
            <w:noProof/>
          </w:rPr>
          <w:drawing>
            <wp:inline distT="0" distB="0" distL="0" distR="0" wp14:anchorId="1E1C9806" wp14:editId="4DE14295">
              <wp:extent cx="5943600" cy="74295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exhibit_1.pn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429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CDBE94D" w14:textId="220298D4" w:rsidR="00C23B6C" w:rsidDel="00D53AB7" w:rsidRDefault="00C23B6C" w:rsidP="00C23B6C">
      <w:pPr>
        <w:rPr>
          <w:del w:id="835" w:author="Hollingsworth, Alex" w:date="2020-02-07T14:33:00Z"/>
        </w:rPr>
      </w:pPr>
    </w:p>
    <w:p w14:paraId="4198E990" w14:textId="58ADB8F5" w:rsidR="00C23B6C" w:rsidDel="00D53AB7" w:rsidRDefault="00C23B6C" w:rsidP="00C23B6C">
      <w:pPr>
        <w:rPr>
          <w:del w:id="836" w:author="Hollingsworth, Alex" w:date="2020-02-07T14:33:00Z"/>
        </w:rPr>
      </w:pPr>
    </w:p>
    <w:p w14:paraId="4C590F3B" w14:textId="73E32843" w:rsidR="00C23B6C" w:rsidDel="00D53AB7" w:rsidRDefault="00975226" w:rsidP="00975226">
      <w:pPr>
        <w:jc w:val="center"/>
        <w:rPr>
          <w:del w:id="837" w:author="Hollingsworth, Alex" w:date="2020-02-07T14:33:00Z"/>
        </w:rPr>
      </w:pPr>
      <w:del w:id="838" w:author="Hollingsworth, Alex" w:date="2020-02-07T14:33:00Z">
        <w:r w:rsidDel="00D53AB7">
          <w:delText xml:space="preserve">Exhibit </w:delText>
        </w:r>
      </w:del>
      <w:ins w:id="839" w:author="Microsoft Office User" w:date="2020-01-24T17:25:00Z">
        <w:del w:id="840" w:author="Hollingsworth, Alex" w:date="2020-02-07T14:33:00Z">
          <w:r w:rsidR="000F76AC" w:rsidDel="00D53AB7">
            <w:delText xml:space="preserve">Figure </w:delText>
          </w:r>
        </w:del>
      </w:ins>
      <w:del w:id="841" w:author="Hollingsworth, Alex" w:date="2020-02-07T14:33:00Z">
        <w:r w:rsidDel="00D53AB7">
          <w:delText>2</w:delText>
        </w:r>
      </w:del>
      <w:del w:id="842" w:author="Hollingsworth, Alex" w:date="2020-02-05T17:07:00Z">
        <w:r w:rsidDel="00CA5024">
          <w:rPr>
            <w:noProof/>
          </w:rPr>
          <w:drawing>
            <wp:inline distT="0" distB="0" distL="0" distR="0" wp14:anchorId="2BD8DC7F" wp14:editId="63FD01E2">
              <wp:extent cx="5943600" cy="44577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exhibit_2.png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457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E9473B7" w14:textId="6C8C8115" w:rsidR="00C23B6C" w:rsidDel="00D53AB7" w:rsidRDefault="00C23B6C" w:rsidP="00C23B6C">
      <w:pPr>
        <w:rPr>
          <w:del w:id="843" w:author="Hollingsworth, Alex" w:date="2020-02-07T14:33:00Z"/>
        </w:rPr>
      </w:pPr>
    </w:p>
    <w:p w14:paraId="4701E919" w14:textId="2812CD81" w:rsidR="00C23B6C" w:rsidDel="00D53AB7" w:rsidRDefault="00C23B6C" w:rsidP="00C23B6C">
      <w:pPr>
        <w:rPr>
          <w:del w:id="844" w:author="Hollingsworth, Alex" w:date="2020-02-07T14:33:00Z"/>
        </w:rPr>
      </w:pPr>
    </w:p>
    <w:p w14:paraId="65A2EB8B" w14:textId="7462A0E2" w:rsidR="00C23B6C" w:rsidDel="00D53AB7" w:rsidRDefault="00C23B6C" w:rsidP="00C23B6C">
      <w:pPr>
        <w:rPr>
          <w:del w:id="845" w:author="Hollingsworth, Alex" w:date="2020-02-07T14:33:00Z"/>
        </w:rPr>
      </w:pPr>
    </w:p>
    <w:p w14:paraId="64AC7333" w14:textId="06C2E1D6" w:rsidR="00C23B6C" w:rsidDel="00D53AB7" w:rsidRDefault="00C23B6C" w:rsidP="00C23B6C">
      <w:pPr>
        <w:rPr>
          <w:del w:id="846" w:author="Hollingsworth, Alex" w:date="2020-02-07T14:33:00Z"/>
        </w:rPr>
      </w:pPr>
    </w:p>
    <w:p w14:paraId="26CFEA56" w14:textId="7D5E7939" w:rsidR="00C23B6C" w:rsidDel="00D53AB7" w:rsidRDefault="00C23B6C" w:rsidP="00C23B6C">
      <w:pPr>
        <w:rPr>
          <w:del w:id="847" w:author="Hollingsworth, Alex" w:date="2020-02-07T14:33:00Z"/>
        </w:rPr>
      </w:pPr>
    </w:p>
    <w:p w14:paraId="54391D25" w14:textId="2C5D7F89" w:rsidR="00C23B6C" w:rsidDel="00D53AB7" w:rsidRDefault="00C23B6C" w:rsidP="00C23B6C">
      <w:pPr>
        <w:rPr>
          <w:del w:id="848" w:author="Hollingsworth, Alex" w:date="2020-02-07T14:33:00Z"/>
        </w:rPr>
      </w:pPr>
    </w:p>
    <w:p w14:paraId="1C0A7A8D" w14:textId="19F2801E" w:rsidR="00C23B6C" w:rsidDel="00D53AB7" w:rsidRDefault="00C23B6C" w:rsidP="00C23B6C">
      <w:pPr>
        <w:rPr>
          <w:del w:id="849" w:author="Hollingsworth, Alex" w:date="2020-02-07T14:33:00Z"/>
        </w:rPr>
      </w:pPr>
    </w:p>
    <w:p w14:paraId="45F58781" w14:textId="0729AE1B" w:rsidR="00C23B6C" w:rsidDel="00D53AB7" w:rsidRDefault="00C23B6C" w:rsidP="00C23B6C">
      <w:pPr>
        <w:rPr>
          <w:del w:id="850" w:author="Hollingsworth, Alex" w:date="2020-02-07T14:33:00Z"/>
        </w:rPr>
      </w:pPr>
    </w:p>
    <w:p w14:paraId="28BF78D2" w14:textId="650905EB" w:rsidR="00C23B6C" w:rsidDel="00D53AB7" w:rsidRDefault="00C23B6C" w:rsidP="00C23B6C">
      <w:pPr>
        <w:rPr>
          <w:del w:id="851" w:author="Hollingsworth, Alex" w:date="2020-02-07T14:33:00Z"/>
        </w:rPr>
      </w:pPr>
    </w:p>
    <w:p w14:paraId="70224736" w14:textId="2634E67C" w:rsidR="00C23B6C" w:rsidDel="00D53AB7" w:rsidRDefault="00C23B6C" w:rsidP="00C23B6C">
      <w:pPr>
        <w:rPr>
          <w:del w:id="852" w:author="Hollingsworth, Alex" w:date="2020-02-07T14:33:00Z"/>
        </w:rPr>
      </w:pPr>
    </w:p>
    <w:p w14:paraId="68DF5F1C" w14:textId="567ADBEB" w:rsidR="00975226" w:rsidDel="00D53AB7" w:rsidRDefault="00975226" w:rsidP="00C23B6C">
      <w:pPr>
        <w:rPr>
          <w:del w:id="853" w:author="Hollingsworth, Alex" w:date="2020-02-07T14:33:00Z"/>
        </w:rPr>
      </w:pPr>
    </w:p>
    <w:p w14:paraId="1AAD8AB4" w14:textId="42539B0A" w:rsidR="00975226" w:rsidDel="00D53AB7" w:rsidRDefault="00975226" w:rsidP="00C23B6C">
      <w:pPr>
        <w:rPr>
          <w:del w:id="854" w:author="Hollingsworth, Alex" w:date="2020-02-07T14:33:00Z"/>
        </w:rPr>
      </w:pPr>
    </w:p>
    <w:p w14:paraId="640F0323" w14:textId="1C6FB237" w:rsidR="00975226" w:rsidDel="00D53AB7" w:rsidRDefault="00975226" w:rsidP="00C23B6C">
      <w:pPr>
        <w:rPr>
          <w:del w:id="855" w:author="Hollingsworth, Alex" w:date="2020-02-07T14:33:00Z"/>
        </w:rPr>
      </w:pPr>
    </w:p>
    <w:p w14:paraId="0458F456" w14:textId="0414AAD2" w:rsidR="00975226" w:rsidDel="00D53AB7" w:rsidRDefault="00975226" w:rsidP="00C23B6C">
      <w:pPr>
        <w:rPr>
          <w:del w:id="856" w:author="Hollingsworth, Alex" w:date="2020-02-07T14:33:00Z"/>
        </w:rPr>
      </w:pPr>
    </w:p>
    <w:p w14:paraId="625D0EE2" w14:textId="27E9EEAA" w:rsidR="00975226" w:rsidDel="00D53AB7" w:rsidRDefault="00975226" w:rsidP="00C23B6C">
      <w:pPr>
        <w:rPr>
          <w:del w:id="857" w:author="Hollingsworth, Alex" w:date="2020-02-07T14:33:00Z"/>
        </w:rPr>
      </w:pPr>
    </w:p>
    <w:p w14:paraId="4E769D28" w14:textId="5475C852" w:rsidR="00975226" w:rsidDel="00D53AB7" w:rsidRDefault="00975226" w:rsidP="00C23B6C">
      <w:pPr>
        <w:rPr>
          <w:del w:id="858" w:author="Hollingsworth, Alex" w:date="2020-02-07T14:33:00Z"/>
        </w:rPr>
      </w:pPr>
    </w:p>
    <w:p w14:paraId="0E4CDCD5" w14:textId="4592E674" w:rsidR="00975226" w:rsidDel="00D53AB7" w:rsidRDefault="00975226" w:rsidP="00C23B6C">
      <w:pPr>
        <w:rPr>
          <w:del w:id="859" w:author="Hollingsworth, Alex" w:date="2020-02-07T14:33:00Z"/>
        </w:rPr>
      </w:pPr>
    </w:p>
    <w:p w14:paraId="36FAA0F7" w14:textId="2F9FC2DD" w:rsidR="00975226" w:rsidRPr="00FC2C37" w:rsidDel="00D53AB7" w:rsidRDefault="00975226" w:rsidP="00C23B6C">
      <w:pPr>
        <w:rPr>
          <w:del w:id="860" w:author="Hollingsworth, Alex" w:date="2020-02-07T14:33:00Z"/>
          <w:b/>
        </w:rPr>
      </w:pPr>
    </w:p>
    <w:p w14:paraId="06469D9C" w14:textId="1F036025" w:rsidR="00C23B6C" w:rsidRPr="004A2D3A" w:rsidDel="00D53AB7" w:rsidRDefault="00C23B6C" w:rsidP="004A2D3A">
      <w:pPr>
        <w:pStyle w:val="Caption"/>
        <w:jc w:val="center"/>
        <w:rPr>
          <w:del w:id="861" w:author="Hollingsworth, Alex" w:date="2020-02-07T14:33:00Z"/>
          <w:rFonts w:ascii="Times New Roman" w:hAnsi="Times New Roman" w:cs="Times New Roman"/>
          <w:b/>
          <w:bCs/>
          <w:sz w:val="22"/>
          <w:szCs w:val="22"/>
        </w:rPr>
      </w:pPr>
    </w:p>
    <w:p w14:paraId="10D6A18B" w14:textId="675D6DB5" w:rsidR="00630391" w:rsidRPr="00762C48" w:rsidRDefault="00630391">
      <w:pPr>
        <w:rPr>
          <w:b/>
          <w:bCs/>
          <w:sz w:val="22"/>
          <w:szCs w:val="22"/>
          <w:u w:val="single"/>
        </w:rPr>
      </w:pPr>
      <w:r w:rsidRPr="00762C48">
        <w:rPr>
          <w:b/>
          <w:bCs/>
          <w:sz w:val="22"/>
          <w:szCs w:val="22"/>
          <w:u w:val="single"/>
        </w:rPr>
        <w:t>References</w:t>
      </w:r>
    </w:p>
    <w:p w14:paraId="30A0D38C" w14:textId="77777777" w:rsidR="003E0B1C" w:rsidRPr="00762C48" w:rsidRDefault="003E0B1C">
      <w:pPr>
        <w:rPr>
          <w:sz w:val="22"/>
          <w:szCs w:val="22"/>
        </w:rPr>
      </w:pPr>
    </w:p>
    <w:p w14:paraId="3ADAF5A4" w14:textId="4B741799" w:rsidR="00630391" w:rsidRPr="00762C48" w:rsidRDefault="00552AB0" w:rsidP="00630391">
      <w:pPr>
        <w:rPr>
          <w:sz w:val="22"/>
          <w:szCs w:val="22"/>
        </w:rPr>
      </w:pPr>
      <w:r w:rsidRPr="00762C48">
        <w:rPr>
          <w:color w:val="222222"/>
          <w:sz w:val="22"/>
          <w:szCs w:val="22"/>
          <w:shd w:val="clear" w:color="auto" w:fill="FFFFFF"/>
        </w:rPr>
        <w:t>[</w:t>
      </w:r>
      <w:r w:rsidRPr="00762C48">
        <w:rPr>
          <w:sz w:val="22"/>
          <w:szCs w:val="22"/>
        </w:rPr>
        <w:t xml:space="preserve">1] </w:t>
      </w:r>
      <w:proofErr w:type="spellStart"/>
      <w:r w:rsidR="00303562" w:rsidRPr="00762C48">
        <w:rPr>
          <w:sz w:val="22"/>
          <w:szCs w:val="22"/>
        </w:rPr>
        <w:t>Layden</w:t>
      </w:r>
      <w:proofErr w:type="spellEnd"/>
      <w:r w:rsidR="00303562" w:rsidRPr="00762C48">
        <w:rPr>
          <w:sz w:val="22"/>
          <w:szCs w:val="22"/>
        </w:rPr>
        <w:t xml:space="preserve"> JE, </w:t>
      </w:r>
      <w:proofErr w:type="spellStart"/>
      <w:r w:rsidR="00303562" w:rsidRPr="00762C48">
        <w:rPr>
          <w:sz w:val="22"/>
          <w:szCs w:val="22"/>
        </w:rPr>
        <w:t>Ghinai</w:t>
      </w:r>
      <w:proofErr w:type="spellEnd"/>
      <w:r w:rsidR="00303562" w:rsidRPr="00762C48">
        <w:rPr>
          <w:sz w:val="22"/>
          <w:szCs w:val="22"/>
        </w:rPr>
        <w:t xml:space="preserve"> I, Pray I, et al. Pulmonary illness related to e-cigarette use in Illinois and Wisconsin — preliminary report. N </w:t>
      </w:r>
      <w:proofErr w:type="spellStart"/>
      <w:r w:rsidR="00303562" w:rsidRPr="00762C48">
        <w:rPr>
          <w:sz w:val="22"/>
          <w:szCs w:val="22"/>
        </w:rPr>
        <w:t>Engl</w:t>
      </w:r>
      <w:proofErr w:type="spellEnd"/>
      <w:r w:rsidR="00303562" w:rsidRPr="00762C48">
        <w:rPr>
          <w:sz w:val="22"/>
          <w:szCs w:val="22"/>
        </w:rPr>
        <w:t xml:space="preserve"> J Med. DOI: 10.1056/NEJMoa1911614.</w:t>
      </w:r>
    </w:p>
    <w:p w14:paraId="280AA14E" w14:textId="77777777" w:rsidR="00630391" w:rsidRPr="00762C48" w:rsidRDefault="00630391">
      <w:pPr>
        <w:rPr>
          <w:sz w:val="22"/>
          <w:szCs w:val="22"/>
        </w:rPr>
      </w:pPr>
    </w:p>
    <w:p w14:paraId="1A6B285B" w14:textId="60AA5FD5" w:rsidR="00B33216" w:rsidRPr="00762C48" w:rsidRDefault="00552AB0" w:rsidP="006B27A6">
      <w:pPr>
        <w:rPr>
          <w:sz w:val="22"/>
          <w:szCs w:val="22"/>
        </w:rPr>
      </w:pPr>
      <w:r w:rsidRPr="00762C48">
        <w:rPr>
          <w:sz w:val="22"/>
          <w:szCs w:val="22"/>
        </w:rPr>
        <w:t xml:space="preserve">[2] </w:t>
      </w:r>
      <w:r w:rsidR="00630391" w:rsidRPr="00762C48">
        <w:rPr>
          <w:sz w:val="22"/>
          <w:szCs w:val="22"/>
        </w:rPr>
        <w:t xml:space="preserve">Perrine CG, Pickens CM, Boehmer TK, et al. Characteristics of a Multistate Outbreak of Lung Injury Associated with E-cigarette Use, or Vaping — United States, 2019. MMWR </w:t>
      </w:r>
      <w:proofErr w:type="spellStart"/>
      <w:r w:rsidR="00630391" w:rsidRPr="00762C48">
        <w:rPr>
          <w:sz w:val="22"/>
          <w:szCs w:val="22"/>
        </w:rPr>
        <w:t>Morb</w:t>
      </w:r>
      <w:proofErr w:type="spellEnd"/>
      <w:r w:rsidR="00630391" w:rsidRPr="00762C48">
        <w:rPr>
          <w:sz w:val="22"/>
          <w:szCs w:val="22"/>
        </w:rPr>
        <w:t xml:space="preserve"> Mortal </w:t>
      </w:r>
      <w:proofErr w:type="spellStart"/>
      <w:r w:rsidR="00630391" w:rsidRPr="00762C48">
        <w:rPr>
          <w:sz w:val="22"/>
          <w:szCs w:val="22"/>
        </w:rPr>
        <w:t>Wkly</w:t>
      </w:r>
      <w:proofErr w:type="spellEnd"/>
      <w:r w:rsidR="00630391" w:rsidRPr="00762C48">
        <w:rPr>
          <w:sz w:val="22"/>
          <w:szCs w:val="22"/>
        </w:rPr>
        <w:t xml:space="preserve"> Rep </w:t>
      </w:r>
      <w:proofErr w:type="gramStart"/>
      <w:r w:rsidR="00630391" w:rsidRPr="00762C48">
        <w:rPr>
          <w:sz w:val="22"/>
          <w:szCs w:val="22"/>
        </w:rPr>
        <w:t>2019;68:860</w:t>
      </w:r>
      <w:proofErr w:type="gramEnd"/>
      <w:r w:rsidR="00630391" w:rsidRPr="00762C48">
        <w:rPr>
          <w:sz w:val="22"/>
          <w:szCs w:val="22"/>
        </w:rPr>
        <w:t xml:space="preserve">–864. DOI: </w:t>
      </w:r>
      <w:hyperlink r:id="rId14" w:history="1">
        <w:r w:rsidR="00630391" w:rsidRPr="00762C48">
          <w:rPr>
            <w:sz w:val="22"/>
            <w:szCs w:val="22"/>
          </w:rPr>
          <w:t>http://dx.doi.org/10.15585/mmwr.mm6839e1</w:t>
        </w:r>
      </w:hyperlink>
    </w:p>
    <w:p w14:paraId="032B5928" w14:textId="60DD1CA1" w:rsidR="006B27A6" w:rsidRDefault="006B27A6" w:rsidP="006B27A6">
      <w:pPr>
        <w:rPr>
          <w:sz w:val="22"/>
          <w:szCs w:val="22"/>
        </w:rPr>
      </w:pPr>
    </w:p>
    <w:p w14:paraId="75D91924" w14:textId="6A614774" w:rsidR="0034036B" w:rsidRDefault="00975226" w:rsidP="0034036B">
      <w:r w:rsidRPr="00762C48">
        <w:rPr>
          <w:sz w:val="22"/>
          <w:szCs w:val="22"/>
        </w:rPr>
        <w:t xml:space="preserve">[3] </w:t>
      </w:r>
      <w:r w:rsidR="0034036B" w:rsidRPr="0034036B">
        <w:rPr>
          <w:sz w:val="22"/>
          <w:szCs w:val="22"/>
        </w:rPr>
        <w:t>Centers for Disease Control and Prevention (CDC). Behavioral Risk Factor Surveillance System Survey Data. Atlanta, Georgia: U.S. Department of Health and Human Services, Centers for Disease Control and Prevention, 2017.</w:t>
      </w:r>
    </w:p>
    <w:p w14:paraId="1DA03816" w14:textId="77777777" w:rsidR="00975226" w:rsidRPr="00762C48" w:rsidRDefault="00975226" w:rsidP="006B27A6">
      <w:pPr>
        <w:rPr>
          <w:sz w:val="22"/>
          <w:szCs w:val="22"/>
        </w:rPr>
      </w:pPr>
    </w:p>
    <w:p w14:paraId="110FDF03" w14:textId="42E731E3" w:rsidR="006B27A6" w:rsidRPr="00762C48" w:rsidDel="00F45293" w:rsidRDefault="00303562" w:rsidP="00303562">
      <w:pPr>
        <w:rPr>
          <w:del w:id="862" w:author="Hollingsworth, Alex" w:date="2020-02-06T13:06:00Z"/>
          <w:sz w:val="22"/>
          <w:szCs w:val="22"/>
        </w:rPr>
      </w:pPr>
      <w:r w:rsidRPr="00762C48">
        <w:rPr>
          <w:sz w:val="22"/>
          <w:szCs w:val="22"/>
        </w:rPr>
        <w:t>[</w:t>
      </w:r>
      <w:r w:rsidR="00975226">
        <w:rPr>
          <w:sz w:val="22"/>
          <w:szCs w:val="22"/>
        </w:rPr>
        <w:t>4</w:t>
      </w:r>
      <w:r w:rsidRPr="00762C48">
        <w:rPr>
          <w:sz w:val="22"/>
          <w:szCs w:val="22"/>
        </w:rPr>
        <w:t>] Surveillance, Epidemiology, and End Results (SEER) Program Populations (1969-2017) (www.seer.cancer.gov/popdata), National Cancer Institute, DCCPS, Surveillance Research Program, released December 2018.</w:t>
      </w:r>
    </w:p>
    <w:p w14:paraId="0CB6C5B3" w14:textId="6297DBA1" w:rsidR="00DE6B67" w:rsidRPr="00762C48" w:rsidDel="00F45293" w:rsidRDefault="006B27A6" w:rsidP="006B27A6">
      <w:pPr>
        <w:pStyle w:val="NormalWeb"/>
        <w:rPr>
          <w:del w:id="863" w:author="Hollingsworth, Alex" w:date="2020-02-06T13:06:00Z"/>
          <w:sz w:val="22"/>
          <w:szCs w:val="22"/>
        </w:rPr>
      </w:pPr>
      <w:del w:id="864" w:author="Hollingsworth, Alex" w:date="2020-02-06T13:06:00Z">
        <w:r w:rsidRPr="00762C48" w:rsidDel="00F45293">
          <w:rPr>
            <w:sz w:val="22"/>
            <w:szCs w:val="22"/>
          </w:rPr>
          <w:delText>[</w:delText>
        </w:r>
        <w:r w:rsidR="00975226" w:rsidDel="00F45293">
          <w:rPr>
            <w:sz w:val="22"/>
            <w:szCs w:val="22"/>
          </w:rPr>
          <w:delText>5</w:delText>
        </w:r>
        <w:r w:rsidRPr="00762C48" w:rsidDel="00F45293">
          <w:rPr>
            <w:sz w:val="22"/>
            <w:szCs w:val="22"/>
          </w:rPr>
          <w:delText xml:space="preserve">] Farzal, Z., Perry, M. F., Yarbrough, W. G., &amp; Kimple, A. J. (2019). The Adolescent Vaping Epidemic in the United States—How It Happened and Where We Go From Here. JAMA Otolaryngology–Head &amp; Neck Surgery, 145(10), 885. </w:delText>
        </w:r>
        <w:r w:rsidR="003B1C46" w:rsidDel="00F45293">
          <w:fldChar w:fldCharType="begin"/>
        </w:r>
        <w:r w:rsidR="003B1C46" w:rsidDel="00F45293">
          <w:delInstrText xml:space="preserve"> HYPERLINK "https://doi.org/10.1001/jamaoto.2019.241" </w:delInstrText>
        </w:r>
        <w:r w:rsidR="003B1C46" w:rsidDel="00F45293">
          <w:fldChar w:fldCharType="separate"/>
        </w:r>
        <w:r w:rsidRPr="00762C48" w:rsidDel="00F45293">
          <w:rPr>
            <w:rStyle w:val="Hyperlink"/>
            <w:sz w:val="22"/>
            <w:szCs w:val="22"/>
          </w:rPr>
          <w:delText>https://doi.org/10.1001/jamaoto.2019.241</w:delText>
        </w:r>
        <w:r w:rsidR="003B1C46" w:rsidDel="00F45293">
          <w:rPr>
            <w:rStyle w:val="Hyperlink"/>
            <w:sz w:val="22"/>
            <w:szCs w:val="22"/>
          </w:rPr>
          <w:fldChar w:fldCharType="end"/>
        </w:r>
      </w:del>
    </w:p>
    <w:p w14:paraId="42C692D6" w14:textId="757519BC" w:rsidR="00A931E5" w:rsidRPr="00762C48" w:rsidDel="00F45293" w:rsidRDefault="00DE6B67" w:rsidP="00A931E5">
      <w:pPr>
        <w:pStyle w:val="NormalWeb"/>
        <w:rPr>
          <w:del w:id="865" w:author="Hollingsworth, Alex" w:date="2020-02-06T13:06:00Z"/>
          <w:sz w:val="22"/>
          <w:szCs w:val="22"/>
        </w:rPr>
      </w:pPr>
      <w:del w:id="866" w:author="Hollingsworth, Alex" w:date="2020-02-06T13:06:00Z">
        <w:r w:rsidRPr="00762C48" w:rsidDel="00F45293">
          <w:rPr>
            <w:sz w:val="22"/>
            <w:szCs w:val="22"/>
          </w:rPr>
          <w:delText>[</w:delText>
        </w:r>
        <w:r w:rsidR="00975226" w:rsidDel="00F45293">
          <w:rPr>
            <w:sz w:val="22"/>
            <w:szCs w:val="22"/>
          </w:rPr>
          <w:delText>6</w:delText>
        </w:r>
        <w:r w:rsidRPr="00762C48" w:rsidDel="00F45293">
          <w:rPr>
            <w:sz w:val="22"/>
            <w:szCs w:val="22"/>
          </w:rPr>
          <w:delText xml:space="preserve">] </w:delText>
        </w:r>
        <w:r w:rsidR="00A931E5" w:rsidRPr="00762C48" w:rsidDel="00F45293">
          <w:rPr>
            <w:sz w:val="22"/>
            <w:szCs w:val="22"/>
          </w:rPr>
          <w:delText xml:space="preserve">Karlamangla, S. (2019). Los Angeles could ban all e-cigarettes and vaping devices. </w:delText>
        </w:r>
        <w:r w:rsidR="00A931E5" w:rsidRPr="00762C48" w:rsidDel="00F45293">
          <w:rPr>
            <w:i/>
            <w:iCs/>
            <w:sz w:val="22"/>
            <w:szCs w:val="22"/>
          </w:rPr>
          <w:delText>Los Angeles Times</w:delText>
        </w:r>
        <w:r w:rsidR="00A931E5" w:rsidRPr="00762C48" w:rsidDel="00F45293">
          <w:rPr>
            <w:sz w:val="22"/>
            <w:szCs w:val="22"/>
          </w:rPr>
          <w:delText xml:space="preserve">. Retrieved from </w:delText>
        </w:r>
        <w:r w:rsidR="003B1C46" w:rsidDel="00F45293">
          <w:fldChar w:fldCharType="begin"/>
        </w:r>
        <w:r w:rsidR="003B1C46" w:rsidDel="00F45293">
          <w:delInstrText xml:space="preserve"> HYPERLINK "https://www.latimes.com/california/story/2019-10-08/e-cigarettes-vaping-devices-proposed-ban-los-angeles" </w:delInstrText>
        </w:r>
        <w:r w:rsidR="003B1C46" w:rsidDel="00F45293">
          <w:fldChar w:fldCharType="separate"/>
        </w:r>
        <w:r w:rsidR="00A931E5" w:rsidRPr="00762C48" w:rsidDel="00F45293">
          <w:rPr>
            <w:rStyle w:val="Hyperlink"/>
            <w:sz w:val="22"/>
            <w:szCs w:val="22"/>
          </w:rPr>
          <w:delText>https://www.latimes.com/california/story/2019-10-08/e-cigarettes-vaping-devices-proposed-ban-los-angeles</w:delText>
        </w:r>
        <w:r w:rsidR="003B1C46" w:rsidDel="00F45293">
          <w:rPr>
            <w:rStyle w:val="Hyperlink"/>
            <w:sz w:val="22"/>
            <w:szCs w:val="22"/>
          </w:rPr>
          <w:fldChar w:fldCharType="end"/>
        </w:r>
        <w:r w:rsidR="00A931E5" w:rsidRPr="00762C48" w:rsidDel="00F45293">
          <w:rPr>
            <w:sz w:val="22"/>
            <w:szCs w:val="22"/>
          </w:rPr>
          <w:delText>. Accessed 1 November 2019.</w:delText>
        </w:r>
      </w:del>
    </w:p>
    <w:p w14:paraId="1AD84900" w14:textId="77777777" w:rsidR="00A931E5" w:rsidRPr="00762C48" w:rsidRDefault="00A931E5">
      <w:pPr>
        <w:pPrChange w:id="867" w:author="Hollingsworth, Alex" w:date="2020-02-06T13:06:00Z">
          <w:pPr>
            <w:pStyle w:val="NormalWeb"/>
          </w:pPr>
        </w:pPrChange>
      </w:pPr>
    </w:p>
    <w:p w14:paraId="07BCD7B5" w14:textId="515760F7" w:rsidR="00DE6B67" w:rsidRPr="00762C48" w:rsidRDefault="00DE6B67" w:rsidP="00DE6B67">
      <w:pPr>
        <w:pStyle w:val="NormalWeb"/>
        <w:rPr>
          <w:sz w:val="22"/>
          <w:szCs w:val="22"/>
        </w:rPr>
      </w:pPr>
    </w:p>
    <w:p w14:paraId="3F0C021C" w14:textId="0462F5B3" w:rsidR="00DE6B67" w:rsidRPr="00762C48" w:rsidRDefault="00DE6B67" w:rsidP="006B27A6">
      <w:pPr>
        <w:pStyle w:val="NormalWeb"/>
        <w:rPr>
          <w:sz w:val="22"/>
          <w:szCs w:val="22"/>
        </w:rPr>
      </w:pPr>
    </w:p>
    <w:p w14:paraId="62D41842" w14:textId="77777777" w:rsidR="006B27A6" w:rsidRPr="00762C48" w:rsidRDefault="006B27A6" w:rsidP="00303562">
      <w:pPr>
        <w:rPr>
          <w:sz w:val="22"/>
          <w:szCs w:val="22"/>
        </w:rPr>
      </w:pPr>
    </w:p>
    <w:p w14:paraId="43D93386" w14:textId="112149FE" w:rsidR="00303562" w:rsidRPr="00762C48" w:rsidRDefault="00303562">
      <w:pPr>
        <w:rPr>
          <w:sz w:val="22"/>
          <w:szCs w:val="22"/>
        </w:rPr>
      </w:pPr>
    </w:p>
    <w:p w14:paraId="54932CDE" w14:textId="77777777" w:rsidR="00630391" w:rsidRPr="00762C48" w:rsidRDefault="00630391">
      <w:pPr>
        <w:rPr>
          <w:sz w:val="22"/>
          <w:szCs w:val="22"/>
        </w:rPr>
      </w:pPr>
    </w:p>
    <w:p w14:paraId="393F1D81" w14:textId="77777777" w:rsidR="00410EFD" w:rsidRPr="00762C48" w:rsidRDefault="00410EFD">
      <w:pPr>
        <w:rPr>
          <w:sz w:val="22"/>
          <w:szCs w:val="22"/>
        </w:rPr>
      </w:pPr>
    </w:p>
    <w:sectPr w:rsidR="00410EFD" w:rsidRPr="00762C48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30" w:author="Microsoft Office User" w:date="2020-02-06T13:39:00Z" w:initials="MOU">
    <w:p w14:paraId="28035DF2" w14:textId="77777777" w:rsidR="00672C1A" w:rsidRDefault="00672C1A">
      <w:pPr>
        <w:pStyle w:val="CommentText"/>
      </w:pPr>
      <w:r>
        <w:rPr>
          <w:rStyle w:val="CommentReference"/>
        </w:rPr>
        <w:annotationRef/>
      </w:r>
      <w:r>
        <w:t>Is this the ecological fallacy?</w:t>
      </w:r>
    </w:p>
    <w:p w14:paraId="03E91887" w14:textId="2B34EA0A" w:rsidR="00672C1A" w:rsidRDefault="00672C1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E918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E91887" w16cid:durableId="21E695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852B" w14:textId="77777777" w:rsidR="00BE4DCB" w:rsidRDefault="00BE4DCB" w:rsidP="00630391">
      <w:r>
        <w:separator/>
      </w:r>
    </w:p>
  </w:endnote>
  <w:endnote w:type="continuationSeparator" w:id="0">
    <w:p w14:paraId="77E36FD8" w14:textId="77777777" w:rsidR="00BE4DCB" w:rsidRDefault="00BE4DCB" w:rsidP="0063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5D304" w14:textId="77777777" w:rsidR="00BE4DCB" w:rsidRDefault="00BE4DCB" w:rsidP="00630391">
      <w:r>
        <w:separator/>
      </w:r>
    </w:p>
  </w:footnote>
  <w:footnote w:type="continuationSeparator" w:id="0">
    <w:p w14:paraId="3A004AF3" w14:textId="77777777" w:rsidR="00BE4DCB" w:rsidRDefault="00BE4DCB" w:rsidP="0063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Hollingsworth, Alex">
    <w15:presenceInfo w15:providerId="AD" w15:userId="S::hollinal@iu.edu::2bfad6d2-5297-4ddb-ad57-d11412a6d56b"/>
  </w15:person>
  <w15:person w15:author="cwing@indiana.edu">
    <w15:presenceInfo w15:providerId="Windows Live" w15:userId="3dfdc7de61862b98"/>
  </w15:person>
  <w15:person w15:author="Alex Hollingsworth">
    <w15:presenceInfo w15:providerId="None" w15:userId="Alex Hollingswor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010BAE"/>
    <w:rsid w:val="00063DA9"/>
    <w:rsid w:val="000F06B3"/>
    <w:rsid w:val="000F1396"/>
    <w:rsid w:val="000F76AC"/>
    <w:rsid w:val="00113CB8"/>
    <w:rsid w:val="00121095"/>
    <w:rsid w:val="00141856"/>
    <w:rsid w:val="00180830"/>
    <w:rsid w:val="001B0C45"/>
    <w:rsid w:val="001D3A8A"/>
    <w:rsid w:val="001F3315"/>
    <w:rsid w:val="00201DF0"/>
    <w:rsid w:val="0021306E"/>
    <w:rsid w:val="0022208F"/>
    <w:rsid w:val="0022572F"/>
    <w:rsid w:val="00241BC5"/>
    <w:rsid w:val="002605C9"/>
    <w:rsid w:val="00271B33"/>
    <w:rsid w:val="00286795"/>
    <w:rsid w:val="002A3950"/>
    <w:rsid w:val="002B08C1"/>
    <w:rsid w:val="002C2D6D"/>
    <w:rsid w:val="002C5D02"/>
    <w:rsid w:val="002C6ED7"/>
    <w:rsid w:val="002E7FFB"/>
    <w:rsid w:val="00302823"/>
    <w:rsid w:val="00303562"/>
    <w:rsid w:val="0032085C"/>
    <w:rsid w:val="003243C5"/>
    <w:rsid w:val="003243F7"/>
    <w:rsid w:val="0033055B"/>
    <w:rsid w:val="0034036B"/>
    <w:rsid w:val="00340F13"/>
    <w:rsid w:val="0036197D"/>
    <w:rsid w:val="0039484E"/>
    <w:rsid w:val="003A4D86"/>
    <w:rsid w:val="003B1C46"/>
    <w:rsid w:val="003B537E"/>
    <w:rsid w:val="003C4789"/>
    <w:rsid w:val="003D5150"/>
    <w:rsid w:val="003E0B1C"/>
    <w:rsid w:val="003E7CD1"/>
    <w:rsid w:val="003F6931"/>
    <w:rsid w:val="00402D00"/>
    <w:rsid w:val="00406AF2"/>
    <w:rsid w:val="00410EFD"/>
    <w:rsid w:val="004260DA"/>
    <w:rsid w:val="00442CE2"/>
    <w:rsid w:val="004964E5"/>
    <w:rsid w:val="004A2D3A"/>
    <w:rsid w:val="004F0B47"/>
    <w:rsid w:val="004F4D08"/>
    <w:rsid w:val="005079BC"/>
    <w:rsid w:val="00524D73"/>
    <w:rsid w:val="00552AB0"/>
    <w:rsid w:val="005625BF"/>
    <w:rsid w:val="00591CAF"/>
    <w:rsid w:val="005B30EC"/>
    <w:rsid w:val="005D5CD5"/>
    <w:rsid w:val="005E4C80"/>
    <w:rsid w:val="005F01BD"/>
    <w:rsid w:val="006115BA"/>
    <w:rsid w:val="006116F0"/>
    <w:rsid w:val="006124E2"/>
    <w:rsid w:val="00620810"/>
    <w:rsid w:val="00625D78"/>
    <w:rsid w:val="00630391"/>
    <w:rsid w:val="0063696A"/>
    <w:rsid w:val="00644B62"/>
    <w:rsid w:val="006467A6"/>
    <w:rsid w:val="00656BE5"/>
    <w:rsid w:val="0066746A"/>
    <w:rsid w:val="00672C1A"/>
    <w:rsid w:val="00683503"/>
    <w:rsid w:val="00697E43"/>
    <w:rsid w:val="006A7875"/>
    <w:rsid w:val="006B27A6"/>
    <w:rsid w:val="006B5633"/>
    <w:rsid w:val="006E38CD"/>
    <w:rsid w:val="00721544"/>
    <w:rsid w:val="00744FA2"/>
    <w:rsid w:val="00750F9B"/>
    <w:rsid w:val="0075676A"/>
    <w:rsid w:val="00760C5E"/>
    <w:rsid w:val="00762C48"/>
    <w:rsid w:val="00787A77"/>
    <w:rsid w:val="007937E3"/>
    <w:rsid w:val="007B49A9"/>
    <w:rsid w:val="007B56F2"/>
    <w:rsid w:val="007D7368"/>
    <w:rsid w:val="007F2F11"/>
    <w:rsid w:val="00813EE6"/>
    <w:rsid w:val="00817B42"/>
    <w:rsid w:val="00835ECA"/>
    <w:rsid w:val="008548FE"/>
    <w:rsid w:val="008672FE"/>
    <w:rsid w:val="00894248"/>
    <w:rsid w:val="008C7C9B"/>
    <w:rsid w:val="008D3A43"/>
    <w:rsid w:val="0090215B"/>
    <w:rsid w:val="009074AF"/>
    <w:rsid w:val="0091076C"/>
    <w:rsid w:val="0092113E"/>
    <w:rsid w:val="00926C57"/>
    <w:rsid w:val="00927F79"/>
    <w:rsid w:val="00936BDC"/>
    <w:rsid w:val="0095505E"/>
    <w:rsid w:val="009564A9"/>
    <w:rsid w:val="00972A65"/>
    <w:rsid w:val="00974E6A"/>
    <w:rsid w:val="00975226"/>
    <w:rsid w:val="00982E8F"/>
    <w:rsid w:val="009A59C7"/>
    <w:rsid w:val="009E6524"/>
    <w:rsid w:val="009F033B"/>
    <w:rsid w:val="009F50B9"/>
    <w:rsid w:val="009F7D9D"/>
    <w:rsid w:val="00A21E68"/>
    <w:rsid w:val="00A55C50"/>
    <w:rsid w:val="00A86001"/>
    <w:rsid w:val="00A86569"/>
    <w:rsid w:val="00A931E5"/>
    <w:rsid w:val="00AD7473"/>
    <w:rsid w:val="00B1676C"/>
    <w:rsid w:val="00B33216"/>
    <w:rsid w:val="00B3481D"/>
    <w:rsid w:val="00B4029E"/>
    <w:rsid w:val="00B546A9"/>
    <w:rsid w:val="00B60386"/>
    <w:rsid w:val="00B645AB"/>
    <w:rsid w:val="00B87AB6"/>
    <w:rsid w:val="00B938F8"/>
    <w:rsid w:val="00BA53FF"/>
    <w:rsid w:val="00BB5FE2"/>
    <w:rsid w:val="00BE48A3"/>
    <w:rsid w:val="00BE4DCB"/>
    <w:rsid w:val="00C00C91"/>
    <w:rsid w:val="00C23B6C"/>
    <w:rsid w:val="00C40A55"/>
    <w:rsid w:val="00C43C92"/>
    <w:rsid w:val="00C634C4"/>
    <w:rsid w:val="00C66991"/>
    <w:rsid w:val="00C850DB"/>
    <w:rsid w:val="00CA5024"/>
    <w:rsid w:val="00CF52FF"/>
    <w:rsid w:val="00D056FC"/>
    <w:rsid w:val="00D36A68"/>
    <w:rsid w:val="00D40232"/>
    <w:rsid w:val="00D43C75"/>
    <w:rsid w:val="00D53AB7"/>
    <w:rsid w:val="00DB2856"/>
    <w:rsid w:val="00DE6B67"/>
    <w:rsid w:val="00DE7C62"/>
    <w:rsid w:val="00DF1400"/>
    <w:rsid w:val="00E17389"/>
    <w:rsid w:val="00E20974"/>
    <w:rsid w:val="00E244B4"/>
    <w:rsid w:val="00E267B6"/>
    <w:rsid w:val="00E76151"/>
    <w:rsid w:val="00EA0B54"/>
    <w:rsid w:val="00EA7C62"/>
    <w:rsid w:val="00EC2335"/>
    <w:rsid w:val="00ED4BB1"/>
    <w:rsid w:val="00ED7EEA"/>
    <w:rsid w:val="00EE3F25"/>
    <w:rsid w:val="00F14D79"/>
    <w:rsid w:val="00F20605"/>
    <w:rsid w:val="00F45293"/>
    <w:rsid w:val="00F66FFE"/>
    <w:rsid w:val="00F81C0A"/>
    <w:rsid w:val="00F85C09"/>
    <w:rsid w:val="00F92901"/>
    <w:rsid w:val="00FA0EF3"/>
    <w:rsid w:val="00FC2C37"/>
    <w:rsid w:val="00FC65AD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5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7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7389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7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38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EF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03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03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039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3039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2097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17B42"/>
    <w:rPr>
      <w:color w:val="954F72" w:themeColor="followedHyperlink"/>
      <w:u w:val="single"/>
    </w:rPr>
  </w:style>
  <w:style w:type="character" w:customStyle="1" w:styleId="nlmstring-name">
    <w:name w:val="nlm_string-name"/>
    <w:basedOn w:val="DefaultParagraphFont"/>
    <w:rsid w:val="00303562"/>
  </w:style>
  <w:style w:type="paragraph" w:styleId="NormalWeb">
    <w:name w:val="Normal (Web)"/>
    <w:basedOn w:val="Normal"/>
    <w:uiPriority w:val="99"/>
    <w:unhideWhenUsed/>
    <w:rsid w:val="00B3321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wing@indiana.ed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dx.doi.org/10.15585/mmwr.mm6839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DDC185-1F53-1E4D-887A-4FE1EE6E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10</cp:revision>
  <dcterms:created xsi:type="dcterms:W3CDTF">2020-02-07T00:37:00Z</dcterms:created>
  <dcterms:modified xsi:type="dcterms:W3CDTF">2020-02-07T19:33:00Z</dcterms:modified>
</cp:coreProperties>
</file>